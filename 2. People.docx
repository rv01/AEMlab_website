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B468" w14:textId="77777777" w:rsidR="006C73B9" w:rsidRPr="00364523" w:rsidRDefault="00A04D0A" w:rsidP="00CA4EF3">
      <w:pPr>
        <w:outlineLvl w:val="0"/>
        <w:rPr>
          <w:sz w:val="44"/>
          <w:lang w:val="nl-NL"/>
        </w:rPr>
      </w:pPr>
      <w:r w:rsidRPr="00364523">
        <w:rPr>
          <w:sz w:val="44"/>
          <w:lang w:val="nl-NL"/>
        </w:rPr>
        <w:t>People</w:t>
      </w:r>
    </w:p>
    <w:p w14:paraId="73B7CD66" w14:textId="77777777" w:rsidR="006C73B9" w:rsidRPr="00364523" w:rsidRDefault="006C73B9">
      <w:pPr>
        <w:rPr>
          <w:lang w:val="nl-NL"/>
        </w:rPr>
      </w:pPr>
    </w:p>
    <w:p w14:paraId="6D4FB72A" w14:textId="5748681C" w:rsidR="006C73B9" w:rsidRPr="00364523" w:rsidRDefault="00A04D0A">
      <w:pPr>
        <w:rPr>
          <w:b/>
          <w:u w:val="single"/>
          <w:lang w:val="nl-NL"/>
        </w:rPr>
      </w:pPr>
      <w:proofErr w:type="spellStart"/>
      <w:r w:rsidRPr="00364523">
        <w:rPr>
          <w:b/>
          <w:u w:val="single"/>
          <w:lang w:val="nl-NL"/>
        </w:rPr>
        <w:t>Current</w:t>
      </w:r>
      <w:proofErr w:type="spellEnd"/>
      <w:r w:rsidRPr="00364523">
        <w:rPr>
          <w:b/>
          <w:u w:val="single"/>
          <w:lang w:val="nl-NL"/>
        </w:rPr>
        <w:t xml:space="preserve"> members</w:t>
      </w:r>
      <w:r w:rsidR="00593B9D" w:rsidRPr="00364523">
        <w:rPr>
          <w:b/>
          <w:u w:val="single"/>
          <w:lang w:val="nl-NL"/>
        </w:rPr>
        <w:t xml:space="preserve"> </w:t>
      </w:r>
      <w:r w:rsidR="00593B9D" w:rsidRPr="00364523">
        <w:rPr>
          <w:u w:val="single"/>
          <w:lang w:val="nl-NL"/>
        </w:rPr>
        <w:t xml:space="preserve">(van deze mensen foto. Als je </w:t>
      </w:r>
      <w:proofErr w:type="gramStart"/>
      <w:r w:rsidR="00593B9D" w:rsidRPr="00364523">
        <w:rPr>
          <w:u w:val="single"/>
          <w:lang w:val="nl-NL"/>
        </w:rPr>
        <w:t>er op</w:t>
      </w:r>
      <w:proofErr w:type="gramEnd"/>
      <w:r w:rsidR="00593B9D" w:rsidRPr="00364523">
        <w:rPr>
          <w:u w:val="single"/>
          <w:lang w:val="nl-NL"/>
        </w:rPr>
        <w:t xml:space="preserve"> klikt bio, + link naar personal website)</w:t>
      </w:r>
    </w:p>
    <w:p w14:paraId="2632C2DE" w14:textId="77777777" w:rsidR="002F7C45" w:rsidRPr="00C6211F" w:rsidRDefault="006C73B9">
      <w:pPr>
        <w:rPr>
          <w:highlight w:val="yellow"/>
        </w:rPr>
      </w:pPr>
      <w:proofErr w:type="spellStart"/>
      <w:r w:rsidRPr="00C6211F">
        <w:rPr>
          <w:highlight w:val="yellow"/>
        </w:rPr>
        <w:t>Merel</w:t>
      </w:r>
      <w:proofErr w:type="spellEnd"/>
      <w:r w:rsidRPr="00C6211F">
        <w:rPr>
          <w:highlight w:val="yellow"/>
        </w:rPr>
        <w:t xml:space="preserve"> </w:t>
      </w:r>
      <w:proofErr w:type="spellStart"/>
      <w:r w:rsidRPr="00C6211F">
        <w:rPr>
          <w:highlight w:val="yellow"/>
        </w:rPr>
        <w:t>Kindt</w:t>
      </w:r>
      <w:proofErr w:type="spellEnd"/>
      <w:r w:rsidRPr="00C6211F">
        <w:rPr>
          <w:highlight w:val="yellow"/>
        </w:rPr>
        <w:t>, PhD, full professor</w:t>
      </w:r>
    </w:p>
    <w:p w14:paraId="046A74D3" w14:textId="77777777" w:rsidR="006C73B9" w:rsidRPr="00C6211F" w:rsidRDefault="006C73B9">
      <w:pPr>
        <w:rPr>
          <w:highlight w:val="yellow"/>
        </w:rPr>
      </w:pPr>
    </w:p>
    <w:p w14:paraId="031082A5" w14:textId="49E8E576" w:rsidR="006C73B9" w:rsidRPr="00C6211F" w:rsidRDefault="006C73B9" w:rsidP="00CA4EF3">
      <w:pPr>
        <w:outlineLvl w:val="0"/>
        <w:rPr>
          <w:highlight w:val="yellow"/>
        </w:rPr>
      </w:pPr>
      <w:r w:rsidRPr="00C6211F">
        <w:rPr>
          <w:highlight w:val="yellow"/>
        </w:rPr>
        <w:t xml:space="preserve">Vanessa A. van </w:t>
      </w:r>
      <w:proofErr w:type="spellStart"/>
      <w:r w:rsidRPr="00C6211F">
        <w:rPr>
          <w:highlight w:val="yellow"/>
        </w:rPr>
        <w:t>Ast</w:t>
      </w:r>
      <w:proofErr w:type="spellEnd"/>
      <w:r w:rsidRPr="00C6211F">
        <w:rPr>
          <w:highlight w:val="yellow"/>
        </w:rPr>
        <w:t xml:space="preserve">, PhD, </w:t>
      </w:r>
      <w:del w:id="0" w:author="Güldehan Durman" w:date="2023-05-31T10:26:00Z">
        <w:r w:rsidRPr="00C6211F" w:rsidDel="003C5C15">
          <w:rPr>
            <w:highlight w:val="yellow"/>
          </w:rPr>
          <w:delText xml:space="preserve">assistant </w:delText>
        </w:r>
      </w:del>
      <w:ins w:id="1" w:author="Güldehan Durman" w:date="2023-05-31T10:26:00Z">
        <w:r w:rsidR="003C5C15" w:rsidRPr="00C6211F">
          <w:rPr>
            <w:highlight w:val="yellow"/>
          </w:rPr>
          <w:t>ass</w:t>
        </w:r>
        <w:r w:rsidR="003C5C15">
          <w:rPr>
            <w:highlight w:val="yellow"/>
          </w:rPr>
          <w:t>ociate</w:t>
        </w:r>
        <w:r w:rsidR="003C5C15" w:rsidRPr="00C6211F">
          <w:rPr>
            <w:highlight w:val="yellow"/>
          </w:rPr>
          <w:t xml:space="preserve"> </w:t>
        </w:r>
      </w:ins>
      <w:r w:rsidRPr="00C6211F">
        <w:rPr>
          <w:highlight w:val="yellow"/>
        </w:rPr>
        <w:t>professor</w:t>
      </w:r>
    </w:p>
    <w:p w14:paraId="2B70AC10" w14:textId="77777777" w:rsidR="006C73B9" w:rsidRPr="00C6211F" w:rsidRDefault="006C73B9">
      <w:pPr>
        <w:rPr>
          <w:highlight w:val="yellow"/>
        </w:rPr>
      </w:pPr>
      <w:r w:rsidRPr="00C6211F">
        <w:rPr>
          <w:highlight w:val="yellow"/>
        </w:rPr>
        <w:t>Renée M. Visser, PhD, assistant professor</w:t>
      </w:r>
    </w:p>
    <w:p w14:paraId="1C85BD88" w14:textId="77777777" w:rsidR="006C73B9" w:rsidRPr="00C6211F" w:rsidRDefault="006C73B9">
      <w:pPr>
        <w:rPr>
          <w:highlight w:val="yellow"/>
        </w:rPr>
      </w:pPr>
    </w:p>
    <w:p w14:paraId="51C4BB1C" w14:textId="77777777" w:rsidR="006C73B9" w:rsidRPr="008E08D0" w:rsidRDefault="006C73B9" w:rsidP="00CA4EF3">
      <w:pPr>
        <w:outlineLvl w:val="0"/>
        <w:rPr>
          <w:lang w:val="nl-NL"/>
        </w:rPr>
      </w:pPr>
      <w:r w:rsidRPr="008E08D0">
        <w:rPr>
          <w:highlight w:val="yellow"/>
          <w:lang w:val="nl-NL"/>
        </w:rPr>
        <w:t xml:space="preserve">Anna </w:t>
      </w:r>
      <w:proofErr w:type="spellStart"/>
      <w:r w:rsidRPr="008E08D0">
        <w:rPr>
          <w:highlight w:val="yellow"/>
          <w:lang w:val="nl-NL"/>
        </w:rPr>
        <w:t>Gerlicher</w:t>
      </w:r>
      <w:proofErr w:type="spellEnd"/>
      <w:r w:rsidRPr="008E08D0">
        <w:rPr>
          <w:highlight w:val="yellow"/>
          <w:lang w:val="nl-NL"/>
        </w:rPr>
        <w:t xml:space="preserve">, PhD, </w:t>
      </w:r>
      <w:proofErr w:type="spellStart"/>
      <w:r w:rsidRPr="008E08D0">
        <w:rPr>
          <w:highlight w:val="yellow"/>
          <w:lang w:val="nl-NL"/>
        </w:rPr>
        <w:t>post-doc</w:t>
      </w:r>
      <w:proofErr w:type="spellEnd"/>
    </w:p>
    <w:p w14:paraId="034AFD90" w14:textId="77777777" w:rsidR="00A04D0A" w:rsidRPr="008E08D0" w:rsidRDefault="00A04D0A">
      <w:pPr>
        <w:rPr>
          <w:lang w:val="nl-NL"/>
        </w:rPr>
      </w:pPr>
    </w:p>
    <w:p w14:paraId="6EEE2F5D" w14:textId="77777777" w:rsidR="00C6211F" w:rsidRPr="008E08D0" w:rsidRDefault="00C6211F" w:rsidP="00CA4EF3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000000"/>
          <w:lang w:val="nl-NL"/>
        </w:rPr>
      </w:pPr>
      <w:r w:rsidRPr="008E08D0">
        <w:rPr>
          <w:rFonts w:ascii="Times New Roman" w:hAnsi="Times New Roman" w:cs="Times New Roman"/>
          <w:color w:val="000000"/>
          <w:highlight w:val="yellow"/>
          <w:lang w:val="nl-NL"/>
        </w:rPr>
        <w:t>Wouter Cox, PhD student</w:t>
      </w:r>
    </w:p>
    <w:p w14:paraId="429BE984" w14:textId="69C63114" w:rsidR="00C6211F" w:rsidRPr="00C6211F" w:rsidDel="008E08D0" w:rsidRDefault="00C6211F" w:rsidP="00C6211F">
      <w:pPr>
        <w:widowControl w:val="0"/>
        <w:autoSpaceDE w:val="0"/>
        <w:autoSpaceDN w:val="0"/>
        <w:adjustRightInd w:val="0"/>
        <w:rPr>
          <w:moveFrom w:id="2" w:author="Renee Visser" w:date="2018-10-26T15:49:00Z"/>
          <w:rFonts w:ascii="Times New Roman" w:hAnsi="Times New Roman" w:cs="Times New Roman"/>
          <w:color w:val="000000"/>
        </w:rPr>
      </w:pPr>
      <w:moveFromRangeStart w:id="3" w:author="Renee Visser" w:date="2018-10-26T15:49:00Z" w:name="move528332327"/>
      <w:moveFrom w:id="4" w:author="Renee Visser" w:date="2018-10-26T15:49:00Z">
        <w:r w:rsidDel="008E08D0">
          <w:rPr>
            <w:rFonts w:ascii="Times New Roman" w:hAnsi="Times New Roman" w:cs="Times New Roman"/>
            <w:color w:val="000000"/>
          </w:rPr>
          <w:t xml:space="preserve">Anastasia Chalkia </w:t>
        </w:r>
      </w:moveFrom>
    </w:p>
    <w:moveFromRangeEnd w:id="3"/>
    <w:p w14:paraId="725A388E" w14:textId="77777777" w:rsidR="00C6211F" w:rsidRPr="00364523" w:rsidRDefault="00C6211F" w:rsidP="00A04D0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yellow"/>
          <w:lang w:val="nl-NL"/>
        </w:rPr>
      </w:pPr>
      <w:r w:rsidRPr="00364523">
        <w:rPr>
          <w:rFonts w:ascii="Times New Roman" w:hAnsi="Times New Roman" w:cs="Times New Roman"/>
          <w:color w:val="000000"/>
          <w:highlight w:val="yellow"/>
          <w:lang w:val="nl-NL"/>
        </w:rPr>
        <w:t>Sascha Duken, PhD student</w:t>
      </w:r>
    </w:p>
    <w:p w14:paraId="0A3883FE" w14:textId="77777777" w:rsidR="00C6211F" w:rsidRPr="00364523" w:rsidRDefault="00C6211F" w:rsidP="00A04D0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yellow"/>
          <w:lang w:val="nl-NL"/>
        </w:rPr>
      </w:pPr>
      <w:r w:rsidRPr="00364523">
        <w:rPr>
          <w:rFonts w:ascii="Times New Roman" w:hAnsi="Times New Roman" w:cs="Times New Roman"/>
          <w:color w:val="000000"/>
          <w:highlight w:val="yellow"/>
          <w:lang w:val="nl-NL"/>
        </w:rPr>
        <w:t>James Elsey, PhD student</w:t>
      </w:r>
    </w:p>
    <w:p w14:paraId="352C6A09" w14:textId="676579F4" w:rsidR="00C6211F" w:rsidRPr="00364523" w:rsidDel="008E08D0" w:rsidRDefault="00C6211F" w:rsidP="00C6211F">
      <w:pPr>
        <w:widowControl w:val="0"/>
        <w:autoSpaceDE w:val="0"/>
        <w:autoSpaceDN w:val="0"/>
        <w:adjustRightInd w:val="0"/>
        <w:rPr>
          <w:moveFrom w:id="5" w:author="Renee Visser" w:date="2018-10-26T15:50:00Z"/>
          <w:rFonts w:ascii="Times New Roman" w:hAnsi="Times New Roman" w:cs="Times New Roman"/>
          <w:color w:val="000000"/>
          <w:lang w:val="nl-NL"/>
        </w:rPr>
      </w:pPr>
      <w:moveFromRangeStart w:id="6" w:author="Renee Visser" w:date="2018-10-26T15:50:00Z" w:name="move528332338"/>
      <w:moveFrom w:id="7" w:author="Renee Visser" w:date="2018-10-26T15:50:00Z">
        <w:r w:rsidRPr="00364523" w:rsidDel="008E08D0">
          <w:rPr>
            <w:rFonts w:ascii="Times New Roman" w:hAnsi="Times New Roman" w:cs="Times New Roman"/>
            <w:color w:val="000000"/>
            <w:lang w:val="nl-NL"/>
          </w:rPr>
          <w:t xml:space="preserve">Linda Geven </w:t>
        </w:r>
      </w:moveFrom>
    </w:p>
    <w:p w14:paraId="03ECAF0B" w14:textId="31837972" w:rsidR="00C6211F" w:rsidRPr="00364523" w:rsidDel="008E08D0" w:rsidRDefault="00C6211F" w:rsidP="00A04D0A">
      <w:pPr>
        <w:widowControl w:val="0"/>
        <w:autoSpaceDE w:val="0"/>
        <w:autoSpaceDN w:val="0"/>
        <w:adjustRightInd w:val="0"/>
        <w:rPr>
          <w:moveFrom w:id="8" w:author="Renee Visser" w:date="2018-10-26T15:50:00Z"/>
          <w:rFonts w:ascii="Times New Roman" w:hAnsi="Times New Roman" w:cs="Times New Roman"/>
          <w:color w:val="000000"/>
          <w:lang w:val="nl-NL"/>
        </w:rPr>
      </w:pPr>
      <w:moveFromRangeStart w:id="9" w:author="Renee Visser" w:date="2018-10-26T15:50:00Z" w:name="move528332346"/>
      <w:moveFromRangeEnd w:id="6"/>
      <w:moveFrom w:id="10" w:author="Renee Visser" w:date="2018-10-26T15:50:00Z">
        <w:r w:rsidRPr="00364523" w:rsidDel="008E08D0">
          <w:rPr>
            <w:rFonts w:ascii="Times New Roman" w:hAnsi="Times New Roman" w:cs="Times New Roman"/>
            <w:color w:val="000000"/>
            <w:highlight w:val="yellow"/>
            <w:lang w:val="nl-NL"/>
          </w:rPr>
          <w:t>Michelle de Haan, PhD student</w:t>
        </w:r>
        <w:r w:rsidRPr="00364523" w:rsidDel="008E08D0">
          <w:rPr>
            <w:rFonts w:ascii="Times New Roman" w:hAnsi="Times New Roman" w:cs="Times New Roman"/>
            <w:color w:val="000000"/>
            <w:lang w:val="nl-NL"/>
          </w:rPr>
          <w:t xml:space="preserve"> </w:t>
        </w:r>
      </w:moveFrom>
    </w:p>
    <w:moveFromRangeEnd w:id="9"/>
    <w:p w14:paraId="72082665" w14:textId="3DB5F22B" w:rsidR="006A24EB" w:rsidRPr="00364523" w:rsidRDefault="006A24EB" w:rsidP="00A04D0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/>
        </w:rPr>
      </w:pPr>
      <w:r w:rsidRPr="005F08BC">
        <w:rPr>
          <w:rFonts w:ascii="Times New Roman" w:hAnsi="Times New Roman" w:cs="Times New Roman"/>
          <w:color w:val="000000"/>
          <w:highlight w:val="yellow"/>
          <w:lang w:val="nl-NL"/>
        </w:rPr>
        <w:t>Jacqueline Peters, PhD student</w:t>
      </w:r>
    </w:p>
    <w:p w14:paraId="2A03EF52" w14:textId="514F3F72" w:rsidR="00C6211F" w:rsidRPr="00364523" w:rsidDel="008E08D0" w:rsidRDefault="006A24EB" w:rsidP="00A04D0A">
      <w:pPr>
        <w:widowControl w:val="0"/>
        <w:autoSpaceDE w:val="0"/>
        <w:autoSpaceDN w:val="0"/>
        <w:adjustRightInd w:val="0"/>
        <w:rPr>
          <w:moveFrom w:id="11" w:author="Renee Visser" w:date="2018-10-26T15:50:00Z"/>
          <w:rFonts w:ascii="Times New Roman" w:hAnsi="Times New Roman" w:cs="Times New Roman"/>
          <w:color w:val="000000"/>
          <w:lang w:val="nl-NL"/>
        </w:rPr>
      </w:pPr>
      <w:moveFromRangeStart w:id="12" w:author="Renee Visser" w:date="2018-10-26T15:50:00Z" w:name="move528332354"/>
      <w:moveFrom w:id="13" w:author="Renee Visser" w:date="2018-10-26T15:50:00Z">
        <w:r w:rsidRPr="00364523" w:rsidDel="008E08D0">
          <w:rPr>
            <w:rFonts w:ascii="Times New Roman" w:hAnsi="Times New Roman" w:cs="Times New Roman"/>
            <w:color w:val="000000"/>
            <w:lang w:val="nl-NL"/>
          </w:rPr>
          <w:t>Sandra Raabe</w:t>
        </w:r>
      </w:moveFrom>
    </w:p>
    <w:moveFromRangeEnd w:id="12"/>
    <w:p w14:paraId="7400EAB6" w14:textId="081830AB" w:rsidR="006A4FD0" w:rsidRPr="00364523" w:rsidRDefault="006A4FD0" w:rsidP="00A04D0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/>
        </w:rPr>
      </w:pPr>
      <w:r w:rsidRPr="00364523">
        <w:rPr>
          <w:rFonts w:ascii="Times New Roman" w:hAnsi="Times New Roman" w:cs="Times New Roman"/>
          <w:color w:val="000000"/>
          <w:highlight w:val="yellow"/>
          <w:lang w:val="nl-NL"/>
        </w:rPr>
        <w:t>Lotte Stemerding</w:t>
      </w:r>
      <w:r w:rsidR="006A24EB" w:rsidRPr="00364523">
        <w:rPr>
          <w:rFonts w:ascii="Times New Roman" w:hAnsi="Times New Roman" w:cs="Times New Roman"/>
          <w:color w:val="000000"/>
          <w:highlight w:val="yellow"/>
          <w:lang w:val="nl-NL"/>
        </w:rPr>
        <w:t>, PhD student</w:t>
      </w:r>
    </w:p>
    <w:p w14:paraId="623944B9" w14:textId="77777777" w:rsidR="00A04D0A" w:rsidRPr="00364523" w:rsidRDefault="00A04D0A" w:rsidP="00A04D0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yellow"/>
          <w:lang w:val="nl-NL"/>
        </w:rPr>
      </w:pPr>
      <w:r w:rsidRPr="00364523">
        <w:rPr>
          <w:rFonts w:ascii="Times New Roman" w:hAnsi="Times New Roman" w:cs="Times New Roman"/>
          <w:color w:val="000000"/>
          <w:highlight w:val="yellow"/>
          <w:lang w:val="nl-NL"/>
        </w:rPr>
        <w:t>Olivier de Vries, PhD student</w:t>
      </w:r>
    </w:p>
    <w:p w14:paraId="4A0E49BE" w14:textId="77777777" w:rsidR="00C6211F" w:rsidRPr="00364523" w:rsidRDefault="00C6211F" w:rsidP="000D25A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/>
        </w:rPr>
      </w:pPr>
    </w:p>
    <w:p w14:paraId="4559155C" w14:textId="134E7DA0" w:rsidR="006C73B9" w:rsidRPr="00364523" w:rsidRDefault="000D25A7" w:rsidP="00CA4EF3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Times New Roman"/>
          <w:color w:val="000000"/>
          <w:lang w:val="nl-NL"/>
        </w:rPr>
      </w:pPr>
      <w:r w:rsidRPr="00364523">
        <w:rPr>
          <w:rFonts w:ascii="Times New Roman" w:hAnsi="Times New Roman" w:cs="Times New Roman"/>
          <w:color w:val="000000"/>
          <w:highlight w:val="yellow"/>
          <w:lang w:val="nl-NL"/>
        </w:rPr>
        <w:t>Anna Filmer, master student</w:t>
      </w:r>
    </w:p>
    <w:p w14:paraId="05954623" w14:textId="77777777" w:rsidR="006C73B9" w:rsidRPr="00364523" w:rsidRDefault="006C73B9">
      <w:pPr>
        <w:rPr>
          <w:lang w:val="nl-NL"/>
        </w:rPr>
      </w:pPr>
    </w:p>
    <w:p w14:paraId="4AB06CC7" w14:textId="3BC44F7B" w:rsidR="006C73B9" w:rsidRPr="008E08D0" w:rsidRDefault="00A411BE" w:rsidP="00CA4EF3">
      <w:pPr>
        <w:outlineLvl w:val="0"/>
        <w:rPr>
          <w:b/>
          <w:u w:val="single"/>
          <w:lang w:val="en-GB"/>
        </w:rPr>
      </w:pPr>
      <w:r w:rsidRPr="00364523">
        <w:rPr>
          <w:b/>
          <w:u w:val="single"/>
          <w:lang w:val="nl-NL"/>
        </w:rPr>
        <w:t>Alumni</w:t>
      </w:r>
      <w:r w:rsidR="00593B9D" w:rsidRPr="00364523">
        <w:rPr>
          <w:b/>
          <w:u w:val="single"/>
          <w:lang w:val="nl-NL"/>
        </w:rPr>
        <w:t xml:space="preserve"> </w:t>
      </w:r>
      <w:r w:rsidR="00593B9D" w:rsidRPr="00364523">
        <w:rPr>
          <w:u w:val="single"/>
          <w:lang w:val="nl-NL"/>
        </w:rPr>
        <w:t xml:space="preserve">(van deze mensen geen foto. </w:t>
      </w:r>
      <w:proofErr w:type="spellStart"/>
      <w:r w:rsidR="00197A1D" w:rsidRPr="008E08D0">
        <w:rPr>
          <w:u w:val="single"/>
          <w:lang w:val="en-GB"/>
        </w:rPr>
        <w:t>Wel</w:t>
      </w:r>
      <w:proofErr w:type="spellEnd"/>
      <w:r w:rsidR="00197A1D" w:rsidRPr="008E08D0">
        <w:rPr>
          <w:u w:val="single"/>
          <w:lang w:val="en-GB"/>
        </w:rPr>
        <w:t xml:space="preserve"> </w:t>
      </w:r>
      <w:proofErr w:type="spellStart"/>
      <w:r w:rsidR="00197A1D" w:rsidRPr="008E08D0">
        <w:rPr>
          <w:u w:val="single"/>
          <w:lang w:val="en-GB"/>
        </w:rPr>
        <w:t>huidige</w:t>
      </w:r>
      <w:proofErr w:type="spellEnd"/>
      <w:r w:rsidR="00197A1D" w:rsidRPr="008E08D0">
        <w:rPr>
          <w:u w:val="single"/>
          <w:lang w:val="en-GB"/>
        </w:rPr>
        <w:t xml:space="preserve"> </w:t>
      </w:r>
      <w:proofErr w:type="spellStart"/>
      <w:r w:rsidR="00197A1D" w:rsidRPr="008E08D0">
        <w:rPr>
          <w:u w:val="single"/>
          <w:lang w:val="en-GB"/>
        </w:rPr>
        <w:t>werkplek</w:t>
      </w:r>
      <w:proofErr w:type="spellEnd"/>
      <w:r w:rsidR="00197A1D" w:rsidRPr="008E08D0">
        <w:rPr>
          <w:u w:val="single"/>
          <w:lang w:val="en-GB"/>
        </w:rPr>
        <w:t xml:space="preserve"> </w:t>
      </w:r>
      <w:proofErr w:type="spellStart"/>
      <w:r w:rsidR="00197A1D" w:rsidRPr="008E08D0">
        <w:rPr>
          <w:u w:val="single"/>
          <w:lang w:val="en-GB"/>
        </w:rPr>
        <w:t>erachter</w:t>
      </w:r>
      <w:proofErr w:type="spellEnd"/>
      <w:r w:rsidR="00197A1D" w:rsidRPr="008E08D0">
        <w:rPr>
          <w:u w:val="single"/>
          <w:lang w:val="en-GB"/>
        </w:rPr>
        <w:t>?)</w:t>
      </w:r>
    </w:p>
    <w:p w14:paraId="6D49F3BE" w14:textId="77777777" w:rsidR="00A411BE" w:rsidRPr="008E08D0" w:rsidRDefault="00A411BE">
      <w:pPr>
        <w:rPr>
          <w:lang w:val="en-GB"/>
        </w:rPr>
      </w:pPr>
    </w:p>
    <w:p w14:paraId="105BAF60" w14:textId="77777777" w:rsidR="001B4FE7" w:rsidRPr="001B4FE7" w:rsidRDefault="001B4FE7" w:rsidP="001B4FE7">
      <w:pPr>
        <w:outlineLvl w:val="0"/>
        <w:rPr>
          <w:rFonts w:cstheme="minorHAnsi"/>
          <w:highlight w:val="yellow"/>
          <w:lang w:val="en-GB"/>
        </w:rPr>
      </w:pPr>
      <w:r w:rsidRPr="001B4FE7">
        <w:rPr>
          <w:rFonts w:cstheme="minorHAnsi"/>
          <w:highlight w:val="yellow"/>
          <w:lang w:val="en-GB"/>
        </w:rPr>
        <w:t xml:space="preserve">Junjiao Li (visiting PhD candidate, currently at </w:t>
      </w:r>
      <w:r w:rsidRPr="001B4FE7">
        <w:rPr>
          <w:rFonts w:cstheme="minorHAnsi"/>
          <w:highlight w:val="yellow"/>
        </w:rPr>
        <w:t>South China Normal University</w:t>
      </w:r>
      <w:r w:rsidRPr="001B4FE7">
        <w:rPr>
          <w:rFonts w:cstheme="minorHAnsi"/>
          <w:highlight w:val="yellow"/>
          <w:lang w:val="en-GB"/>
        </w:rPr>
        <w:t>)</w:t>
      </w:r>
    </w:p>
    <w:p w14:paraId="499232FC" w14:textId="77777777" w:rsidR="001B4FE7" w:rsidRPr="001B4FE7" w:rsidRDefault="001B4FE7" w:rsidP="001B4FE7">
      <w:pPr>
        <w:rPr>
          <w:rFonts w:cstheme="minorHAnsi"/>
          <w:highlight w:val="yellow"/>
          <w:lang w:val="en-GB"/>
        </w:rPr>
      </w:pPr>
      <w:proofErr w:type="spellStart"/>
      <w:r w:rsidRPr="001B4FE7">
        <w:rPr>
          <w:rFonts w:cstheme="minorHAnsi"/>
          <w:highlight w:val="yellow"/>
          <w:lang w:val="en-GB"/>
        </w:rPr>
        <w:t>Femke</w:t>
      </w:r>
      <w:proofErr w:type="spellEnd"/>
      <w:r w:rsidRPr="001B4FE7">
        <w:rPr>
          <w:rFonts w:cstheme="minorHAnsi"/>
          <w:highlight w:val="yellow"/>
          <w:lang w:val="en-GB"/>
        </w:rPr>
        <w:t xml:space="preserve"> </w:t>
      </w:r>
      <w:proofErr w:type="spellStart"/>
      <w:r w:rsidRPr="001B4FE7">
        <w:rPr>
          <w:rFonts w:cstheme="minorHAnsi"/>
          <w:highlight w:val="yellow"/>
          <w:lang w:val="en-GB"/>
        </w:rPr>
        <w:t>Gazendam</w:t>
      </w:r>
      <w:proofErr w:type="spellEnd"/>
      <w:r w:rsidRPr="001B4FE7">
        <w:rPr>
          <w:rFonts w:cstheme="minorHAnsi"/>
          <w:highlight w:val="yellow"/>
          <w:lang w:val="en-GB"/>
        </w:rPr>
        <w:t xml:space="preserve"> (former PhD</w:t>
      </w:r>
      <w:r w:rsidRPr="001B4FE7">
        <w:rPr>
          <w:rFonts w:cstheme="minorHAnsi"/>
          <w:highlight w:val="yellow"/>
        </w:rPr>
        <w:t xml:space="preserve"> candidate, currently GZ-certified therapist at PEP </w:t>
      </w:r>
      <w:proofErr w:type="spellStart"/>
      <w:r w:rsidRPr="001B4FE7">
        <w:rPr>
          <w:rFonts w:cstheme="minorHAnsi"/>
          <w:highlight w:val="yellow"/>
        </w:rPr>
        <w:t>psychologen</w:t>
      </w:r>
      <w:proofErr w:type="spellEnd"/>
      <w:r w:rsidRPr="001B4FE7">
        <w:rPr>
          <w:rFonts w:cstheme="minorHAnsi"/>
          <w:highlight w:val="yellow"/>
        </w:rPr>
        <w:t>)</w:t>
      </w:r>
    </w:p>
    <w:p w14:paraId="08BACD75" w14:textId="77777777" w:rsidR="001B4FE7" w:rsidRPr="00524ED2" w:rsidRDefault="001B4FE7" w:rsidP="001B4FE7">
      <w:pPr>
        <w:rPr>
          <w:rFonts w:cstheme="minorHAnsi"/>
          <w:lang w:val="en-GB"/>
        </w:rPr>
      </w:pPr>
      <w:r w:rsidRPr="001B4FE7">
        <w:rPr>
          <w:rFonts w:cstheme="minorHAnsi"/>
          <w:highlight w:val="yellow"/>
          <w:lang w:val="en-GB"/>
        </w:rPr>
        <w:t>Anna Kunze (former PhD candidate, currently</w:t>
      </w:r>
      <w:r w:rsidRPr="001B4FE7">
        <w:rPr>
          <w:rFonts w:cstheme="minorHAnsi"/>
          <w:highlight w:val="yellow"/>
        </w:rPr>
        <w:t xml:space="preserve"> assistant professor at Ludwig-</w:t>
      </w:r>
      <w:proofErr w:type="spellStart"/>
      <w:r w:rsidRPr="001B4FE7">
        <w:rPr>
          <w:rFonts w:cstheme="minorHAnsi"/>
          <w:highlight w:val="yellow"/>
        </w:rPr>
        <w:t>Maximilians</w:t>
      </w:r>
      <w:proofErr w:type="spellEnd"/>
      <w:r w:rsidRPr="001B4FE7">
        <w:rPr>
          <w:rFonts w:cstheme="minorHAnsi"/>
          <w:highlight w:val="yellow"/>
        </w:rPr>
        <w:t>-Universität München</w:t>
      </w:r>
      <w:r w:rsidRPr="001B4FE7">
        <w:rPr>
          <w:rFonts w:cstheme="minorHAnsi"/>
          <w:highlight w:val="yellow"/>
          <w:lang w:val="en-GB"/>
        </w:rPr>
        <w:t>)</w:t>
      </w:r>
    </w:p>
    <w:p w14:paraId="4CF9508A" w14:textId="54C4D1E9" w:rsidR="00A411BE" w:rsidRPr="00364523" w:rsidDel="008E08D0" w:rsidRDefault="00A411BE">
      <w:pPr>
        <w:rPr>
          <w:del w:id="14" w:author="Renee Visser" w:date="2018-10-26T15:50:00Z"/>
          <w:lang w:val="en-GB"/>
        </w:rPr>
      </w:pPr>
      <w:del w:id="15" w:author="Renee Visser" w:date="2018-10-26T15:50:00Z">
        <w:r w:rsidRPr="00364523" w:rsidDel="008E08D0">
          <w:rPr>
            <w:rFonts w:ascii="Times New Roman" w:hAnsi="Times New Roman" w:cs="Times New Roman"/>
            <w:lang w:val="en-GB"/>
          </w:rPr>
          <w:delText>N. klein Selle</w:delText>
        </w:r>
        <w:r w:rsidR="00364523" w:rsidRPr="00364523" w:rsidDel="008E08D0">
          <w:rPr>
            <w:rFonts w:ascii="Times New Roman" w:hAnsi="Times New Roman" w:cs="Times New Roman"/>
            <w:lang w:val="en-GB"/>
          </w:rPr>
          <w:delText xml:space="preserve"> (former PhD candidate, currently at …)</w:delText>
        </w:r>
      </w:del>
    </w:p>
    <w:p w14:paraId="1393A72F" w14:textId="5B7B3982" w:rsidR="00A411BE" w:rsidRPr="008E08D0" w:rsidRDefault="00364523" w:rsidP="00A411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GB"/>
          <w:rPrChange w:id="16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</w:pPr>
      <w:r w:rsidRPr="008E08D0">
        <w:rPr>
          <w:rFonts w:ascii="Times New Roman" w:hAnsi="Times New Roman" w:cs="Times New Roman"/>
          <w:highlight w:val="yellow"/>
          <w:lang w:val="en-GB"/>
          <w:rPrChange w:id="17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>Inna</w:t>
      </w:r>
      <w:r w:rsidR="00A411BE" w:rsidRPr="008E08D0">
        <w:rPr>
          <w:rFonts w:ascii="Times New Roman" w:hAnsi="Times New Roman" w:cs="Times New Roman"/>
          <w:highlight w:val="yellow"/>
          <w:lang w:val="en-GB"/>
          <w:rPrChange w:id="18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 xml:space="preserve"> </w:t>
      </w:r>
      <w:proofErr w:type="spellStart"/>
      <w:r w:rsidR="00A411BE" w:rsidRPr="008E08D0">
        <w:rPr>
          <w:rFonts w:ascii="Times New Roman" w:hAnsi="Times New Roman" w:cs="Times New Roman"/>
          <w:highlight w:val="yellow"/>
          <w:lang w:val="en-GB"/>
          <w:rPrChange w:id="19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>Arnaudova</w:t>
      </w:r>
      <w:proofErr w:type="spellEnd"/>
      <w:r w:rsidRPr="008E08D0">
        <w:rPr>
          <w:rFonts w:ascii="Times New Roman" w:hAnsi="Times New Roman" w:cs="Times New Roman"/>
          <w:highlight w:val="yellow"/>
          <w:lang w:val="en-GB"/>
          <w:rPrChange w:id="20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 xml:space="preserve"> (former PhD candidate, currently at …)</w:t>
      </w:r>
    </w:p>
    <w:p w14:paraId="228182E1" w14:textId="4CB3A4DD" w:rsidR="00A411BE" w:rsidRPr="00364523" w:rsidRDefault="00364523" w:rsidP="00A411BE">
      <w:pPr>
        <w:widowControl w:val="0"/>
        <w:autoSpaceDE w:val="0"/>
        <w:autoSpaceDN w:val="0"/>
        <w:adjustRightInd w:val="0"/>
        <w:rPr>
          <w:lang w:val="en-GB"/>
        </w:rPr>
      </w:pPr>
      <w:proofErr w:type="spellStart"/>
      <w:r w:rsidRPr="008E08D0">
        <w:rPr>
          <w:rFonts w:ascii="Times New Roman" w:hAnsi="Times New Roman" w:cs="Times New Roman"/>
          <w:highlight w:val="yellow"/>
          <w:lang w:val="en-GB"/>
          <w:rPrChange w:id="21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>Angelos</w:t>
      </w:r>
      <w:proofErr w:type="spellEnd"/>
      <w:r w:rsidR="00A411BE" w:rsidRPr="008E08D0">
        <w:rPr>
          <w:rFonts w:ascii="Times New Roman" w:hAnsi="Times New Roman" w:cs="Times New Roman"/>
          <w:highlight w:val="yellow"/>
          <w:lang w:val="en-GB"/>
          <w:rPrChange w:id="22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 xml:space="preserve"> </w:t>
      </w:r>
      <w:proofErr w:type="spellStart"/>
      <w:r w:rsidR="00A411BE" w:rsidRPr="008E08D0">
        <w:rPr>
          <w:rFonts w:ascii="Times New Roman" w:hAnsi="Times New Roman" w:cs="Times New Roman"/>
          <w:highlight w:val="yellow"/>
          <w:lang w:val="en-GB"/>
          <w:rPrChange w:id="23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>Krypotos</w:t>
      </w:r>
      <w:proofErr w:type="spellEnd"/>
      <w:r w:rsidRPr="008E08D0">
        <w:rPr>
          <w:rFonts w:ascii="Times New Roman" w:hAnsi="Times New Roman" w:cs="Times New Roman"/>
          <w:highlight w:val="yellow"/>
          <w:lang w:val="en-GB"/>
          <w:rPrChange w:id="24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 xml:space="preserve"> (former PhD candidate, currently at …)</w:t>
      </w:r>
    </w:p>
    <w:p w14:paraId="2F11A744" w14:textId="77777777" w:rsidR="001B4FE7" w:rsidRPr="001B4FE7" w:rsidRDefault="001B4FE7" w:rsidP="001B4FE7">
      <w:pPr>
        <w:widowControl w:val="0"/>
        <w:autoSpaceDE w:val="0"/>
        <w:autoSpaceDN w:val="0"/>
        <w:adjustRightInd w:val="0"/>
        <w:rPr>
          <w:rFonts w:cstheme="minorHAnsi"/>
          <w:highlight w:val="yellow"/>
          <w:lang w:val="en-GB"/>
        </w:rPr>
      </w:pPr>
      <w:r w:rsidRPr="001B4FE7">
        <w:rPr>
          <w:rFonts w:cstheme="minorHAnsi"/>
          <w:highlight w:val="yellow"/>
          <w:lang w:val="en-GB"/>
        </w:rPr>
        <w:t xml:space="preserve">Marieke Bos (former PhD candidate, currently </w:t>
      </w:r>
      <w:r w:rsidRPr="001B4FE7">
        <w:rPr>
          <w:rFonts w:cstheme="minorHAnsi"/>
          <w:highlight w:val="yellow"/>
        </w:rPr>
        <w:t xml:space="preserve">assistant professor </w:t>
      </w:r>
      <w:r w:rsidRPr="001B4FE7">
        <w:rPr>
          <w:rFonts w:cstheme="minorHAnsi"/>
          <w:highlight w:val="yellow"/>
          <w:lang w:val="en-GB"/>
        </w:rPr>
        <w:t xml:space="preserve">at </w:t>
      </w:r>
      <w:r w:rsidRPr="001B4FE7">
        <w:rPr>
          <w:rFonts w:cstheme="minorHAnsi"/>
          <w:highlight w:val="yellow"/>
        </w:rPr>
        <w:t>Leiden University</w:t>
      </w:r>
      <w:r w:rsidRPr="001B4FE7">
        <w:rPr>
          <w:rFonts w:cstheme="minorHAnsi"/>
          <w:highlight w:val="yellow"/>
          <w:lang w:val="en-GB"/>
        </w:rPr>
        <w:t>)</w:t>
      </w:r>
    </w:p>
    <w:p w14:paraId="534AAB93" w14:textId="77777777" w:rsidR="001B4FE7" w:rsidRPr="001B4FE7" w:rsidRDefault="001B4FE7" w:rsidP="001B4FE7">
      <w:pPr>
        <w:widowControl w:val="0"/>
        <w:autoSpaceDE w:val="0"/>
        <w:autoSpaceDN w:val="0"/>
        <w:adjustRightInd w:val="0"/>
        <w:rPr>
          <w:rFonts w:cstheme="minorHAnsi"/>
          <w:highlight w:val="yellow"/>
          <w:lang w:val="en-GB"/>
        </w:rPr>
      </w:pPr>
      <w:proofErr w:type="spellStart"/>
      <w:r w:rsidRPr="001B4FE7">
        <w:rPr>
          <w:rFonts w:cstheme="minorHAnsi"/>
          <w:highlight w:val="yellow"/>
          <w:lang w:val="en-GB"/>
        </w:rPr>
        <w:t>Dieuwke</w:t>
      </w:r>
      <w:proofErr w:type="spellEnd"/>
      <w:r w:rsidRPr="001B4FE7">
        <w:rPr>
          <w:rFonts w:cstheme="minorHAnsi"/>
          <w:highlight w:val="yellow"/>
          <w:lang w:val="en-GB"/>
        </w:rPr>
        <w:t xml:space="preserve"> </w:t>
      </w:r>
      <w:proofErr w:type="spellStart"/>
      <w:r w:rsidRPr="001B4FE7">
        <w:rPr>
          <w:rFonts w:cstheme="minorHAnsi"/>
          <w:highlight w:val="yellow"/>
          <w:lang w:val="en-GB"/>
        </w:rPr>
        <w:t>Sevenster</w:t>
      </w:r>
      <w:proofErr w:type="spellEnd"/>
      <w:r w:rsidRPr="001B4FE7">
        <w:rPr>
          <w:rFonts w:cstheme="minorHAnsi"/>
          <w:highlight w:val="yellow"/>
          <w:lang w:val="en-GB"/>
        </w:rPr>
        <w:t xml:space="preserve"> (former PhD candidate</w:t>
      </w:r>
      <w:r w:rsidRPr="001B4FE7">
        <w:rPr>
          <w:rFonts w:cstheme="minorHAnsi"/>
          <w:highlight w:val="yellow"/>
        </w:rPr>
        <w:t xml:space="preserve"> and post-doc</w:t>
      </w:r>
      <w:r w:rsidRPr="001B4FE7">
        <w:rPr>
          <w:rFonts w:cstheme="minorHAnsi"/>
          <w:highlight w:val="yellow"/>
          <w:lang w:val="en-GB"/>
        </w:rPr>
        <w:t xml:space="preserve">, currently </w:t>
      </w:r>
      <w:r w:rsidRPr="001B4FE7">
        <w:rPr>
          <w:rFonts w:cstheme="minorHAnsi"/>
          <w:highlight w:val="yellow"/>
        </w:rPr>
        <w:t xml:space="preserve">assistant professor </w:t>
      </w:r>
      <w:r w:rsidRPr="001B4FE7">
        <w:rPr>
          <w:rFonts w:cstheme="minorHAnsi"/>
          <w:highlight w:val="yellow"/>
          <w:lang w:val="en-GB"/>
        </w:rPr>
        <w:t xml:space="preserve">at </w:t>
      </w:r>
      <w:r w:rsidRPr="001B4FE7">
        <w:rPr>
          <w:rFonts w:cstheme="minorHAnsi"/>
          <w:highlight w:val="yellow"/>
        </w:rPr>
        <w:t>Utrecht University</w:t>
      </w:r>
      <w:r w:rsidRPr="001B4FE7">
        <w:rPr>
          <w:rFonts w:cstheme="minorHAnsi"/>
          <w:highlight w:val="yellow"/>
          <w:lang w:val="en-GB"/>
        </w:rPr>
        <w:t>)</w:t>
      </w:r>
    </w:p>
    <w:p w14:paraId="72A5185E" w14:textId="77777777" w:rsidR="001B4FE7" w:rsidRPr="001B4FE7" w:rsidRDefault="001B4FE7" w:rsidP="001B4FE7">
      <w:pPr>
        <w:widowControl w:val="0"/>
        <w:autoSpaceDE w:val="0"/>
        <w:autoSpaceDN w:val="0"/>
        <w:adjustRightInd w:val="0"/>
        <w:rPr>
          <w:rFonts w:cstheme="minorHAnsi"/>
          <w:highlight w:val="yellow"/>
          <w:lang w:val="en-GB"/>
        </w:rPr>
      </w:pPr>
      <w:r w:rsidRPr="001B4FE7">
        <w:rPr>
          <w:rFonts w:cstheme="minorHAnsi"/>
          <w:highlight w:val="yellow"/>
          <w:lang w:val="en-GB"/>
        </w:rPr>
        <w:t xml:space="preserve">Marieke </w:t>
      </w:r>
      <w:proofErr w:type="spellStart"/>
      <w:r w:rsidRPr="001B4FE7">
        <w:rPr>
          <w:rFonts w:cstheme="minorHAnsi"/>
          <w:highlight w:val="yellow"/>
          <w:lang w:val="en-GB"/>
        </w:rPr>
        <w:t>Soeter</w:t>
      </w:r>
      <w:proofErr w:type="spellEnd"/>
      <w:r w:rsidRPr="001B4FE7">
        <w:rPr>
          <w:rFonts w:cstheme="minorHAnsi"/>
          <w:highlight w:val="yellow"/>
          <w:lang w:val="en-GB"/>
        </w:rPr>
        <w:t xml:space="preserve"> (former PhD candidate</w:t>
      </w:r>
      <w:r w:rsidRPr="001B4FE7">
        <w:rPr>
          <w:rFonts w:cstheme="minorHAnsi"/>
          <w:highlight w:val="yellow"/>
        </w:rPr>
        <w:t xml:space="preserve"> and post-doc</w:t>
      </w:r>
      <w:r w:rsidRPr="001B4FE7">
        <w:rPr>
          <w:rFonts w:cstheme="minorHAnsi"/>
          <w:highlight w:val="yellow"/>
          <w:lang w:val="en-GB"/>
        </w:rPr>
        <w:t xml:space="preserve">, currently </w:t>
      </w:r>
      <w:r w:rsidRPr="001B4FE7">
        <w:rPr>
          <w:rFonts w:cstheme="minorHAnsi"/>
          <w:highlight w:val="yellow"/>
        </w:rPr>
        <w:t xml:space="preserve">researcher </w:t>
      </w:r>
      <w:r w:rsidRPr="001B4FE7">
        <w:rPr>
          <w:rFonts w:cstheme="minorHAnsi"/>
          <w:highlight w:val="yellow"/>
          <w:lang w:val="en-GB"/>
        </w:rPr>
        <w:t xml:space="preserve">at </w:t>
      </w:r>
      <w:r w:rsidRPr="001B4FE7">
        <w:rPr>
          <w:rFonts w:cstheme="minorHAnsi"/>
          <w:highlight w:val="yellow"/>
        </w:rPr>
        <w:t xml:space="preserve">Netherlands </w:t>
      </w:r>
      <w:proofErr w:type="spellStart"/>
      <w:r w:rsidRPr="001B4FE7">
        <w:rPr>
          <w:rFonts w:cstheme="minorHAnsi"/>
          <w:highlight w:val="yellow"/>
        </w:rPr>
        <w:t>Organisation</w:t>
      </w:r>
      <w:proofErr w:type="spellEnd"/>
      <w:r w:rsidRPr="001B4FE7">
        <w:rPr>
          <w:rFonts w:cstheme="minorHAnsi"/>
          <w:highlight w:val="yellow"/>
        </w:rPr>
        <w:t xml:space="preserve"> for Applied Scientific Research [TNO])</w:t>
      </w:r>
    </w:p>
    <w:p w14:paraId="42A4B28D" w14:textId="77777777" w:rsidR="001B4FE7" w:rsidRDefault="001B4FE7" w:rsidP="001B4FE7">
      <w:pPr>
        <w:widowControl w:val="0"/>
        <w:autoSpaceDE w:val="0"/>
        <w:autoSpaceDN w:val="0"/>
        <w:adjustRightInd w:val="0"/>
        <w:rPr>
          <w:rFonts w:cstheme="minorHAnsi"/>
        </w:rPr>
      </w:pPr>
      <w:r w:rsidRPr="001B4FE7">
        <w:rPr>
          <w:rFonts w:cstheme="minorHAnsi"/>
          <w:highlight w:val="yellow"/>
          <w:lang w:val="en-GB"/>
        </w:rPr>
        <w:t xml:space="preserve">Marieke Effting (former PhD candidate, currently </w:t>
      </w:r>
      <w:r w:rsidRPr="001B4FE7">
        <w:rPr>
          <w:rFonts w:cstheme="minorHAnsi"/>
          <w:highlight w:val="yellow"/>
        </w:rPr>
        <w:t xml:space="preserve">lecturer </w:t>
      </w:r>
      <w:r w:rsidRPr="001B4FE7">
        <w:rPr>
          <w:rFonts w:cstheme="minorHAnsi"/>
          <w:highlight w:val="yellow"/>
          <w:lang w:val="en-GB"/>
        </w:rPr>
        <w:t xml:space="preserve">at </w:t>
      </w:r>
      <w:r w:rsidRPr="001B4FE7">
        <w:rPr>
          <w:rFonts w:cstheme="minorHAnsi"/>
          <w:highlight w:val="yellow"/>
        </w:rPr>
        <w:t>University of Amsterdam)</w:t>
      </w:r>
    </w:p>
    <w:p w14:paraId="7A888EEA" w14:textId="7784918B" w:rsidR="00A411BE" w:rsidRPr="008E08D0" w:rsidRDefault="00364523" w:rsidP="00A411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highlight w:val="yellow"/>
          <w:rPrChange w:id="25" w:author="Renee Visser" w:date="2018-10-26T15:50:00Z">
            <w:rPr>
              <w:rFonts w:ascii="Times New Roman" w:hAnsi="Times New Roman" w:cs="Times New Roman"/>
            </w:rPr>
          </w:rPrChange>
        </w:rPr>
      </w:pPr>
      <w:proofErr w:type="spellStart"/>
      <w:r w:rsidRPr="008E08D0">
        <w:rPr>
          <w:rFonts w:ascii="Times New Roman" w:hAnsi="Times New Roman" w:cs="Times New Roman"/>
          <w:highlight w:val="yellow"/>
          <w:rPrChange w:id="26" w:author="Renee Visser" w:date="2018-10-26T15:50:00Z">
            <w:rPr>
              <w:rFonts w:ascii="Times New Roman" w:hAnsi="Times New Roman" w:cs="Times New Roman"/>
            </w:rPr>
          </w:rPrChange>
        </w:rPr>
        <w:t>Elske</w:t>
      </w:r>
      <w:proofErr w:type="spellEnd"/>
      <w:r w:rsidR="00A411BE" w:rsidRPr="008E08D0">
        <w:rPr>
          <w:rFonts w:ascii="Times New Roman" w:hAnsi="Times New Roman" w:cs="Times New Roman"/>
          <w:highlight w:val="yellow"/>
          <w:rPrChange w:id="27" w:author="Renee Visser" w:date="2018-10-26T15:50:00Z">
            <w:rPr>
              <w:rFonts w:ascii="Times New Roman" w:hAnsi="Times New Roman" w:cs="Times New Roman"/>
            </w:rPr>
          </w:rPrChange>
        </w:rPr>
        <w:t xml:space="preserve"> </w:t>
      </w:r>
      <w:proofErr w:type="spellStart"/>
      <w:r w:rsidR="00A411BE" w:rsidRPr="008E08D0">
        <w:rPr>
          <w:rFonts w:ascii="Times New Roman" w:hAnsi="Times New Roman" w:cs="Times New Roman"/>
          <w:highlight w:val="yellow"/>
          <w:rPrChange w:id="28" w:author="Renee Visser" w:date="2018-10-26T15:50:00Z">
            <w:rPr>
              <w:rFonts w:ascii="Times New Roman" w:hAnsi="Times New Roman" w:cs="Times New Roman"/>
            </w:rPr>
          </w:rPrChange>
        </w:rPr>
        <w:t>Salemink</w:t>
      </w:r>
      <w:proofErr w:type="spellEnd"/>
      <w:r w:rsidR="00A411BE" w:rsidRPr="008E08D0">
        <w:rPr>
          <w:rFonts w:ascii="Times New Roman" w:hAnsi="Times New Roman" w:cs="Times New Roman"/>
          <w:highlight w:val="yellow"/>
          <w:rPrChange w:id="29" w:author="Renee Visser" w:date="2018-10-26T15:50:00Z">
            <w:rPr>
              <w:rFonts w:ascii="Times New Roman" w:hAnsi="Times New Roman" w:cs="Times New Roman"/>
            </w:rPr>
          </w:rPrChange>
        </w:rPr>
        <w:t xml:space="preserve"> </w:t>
      </w:r>
      <w:r w:rsidRPr="008E08D0">
        <w:rPr>
          <w:rFonts w:ascii="Times New Roman" w:hAnsi="Times New Roman" w:cs="Times New Roman"/>
          <w:highlight w:val="yellow"/>
          <w:lang w:val="en-GB"/>
          <w:rPrChange w:id="30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>(former PhD candidate, currently at</w:t>
      </w:r>
      <w:ins w:id="31" w:author="Renee Visser" w:date="2018-10-26T15:51:00Z">
        <w:r w:rsidR="008E08D0">
          <w:rPr>
            <w:rFonts w:ascii="Times New Roman" w:hAnsi="Times New Roman" w:cs="Times New Roman"/>
            <w:highlight w:val="yellow"/>
            <w:lang w:val="en-GB"/>
          </w:rPr>
          <w:t xml:space="preserve"> associate professor at Utrecht University</w:t>
        </w:r>
      </w:ins>
      <w:del w:id="32" w:author="Renee Visser" w:date="2018-10-26T15:51:00Z">
        <w:r w:rsidRPr="008E08D0" w:rsidDel="008E08D0">
          <w:rPr>
            <w:rFonts w:ascii="Times New Roman" w:hAnsi="Times New Roman" w:cs="Times New Roman"/>
            <w:highlight w:val="yellow"/>
            <w:lang w:val="en-GB"/>
            <w:rPrChange w:id="33" w:author="Renee Visser" w:date="2018-10-26T15:50:00Z">
              <w:rPr>
                <w:rFonts w:ascii="Times New Roman" w:hAnsi="Times New Roman" w:cs="Times New Roman"/>
                <w:lang w:val="en-GB"/>
              </w:rPr>
            </w:rPrChange>
          </w:rPr>
          <w:delText xml:space="preserve"> …</w:delText>
        </w:r>
      </w:del>
      <w:r w:rsidRPr="008E08D0">
        <w:rPr>
          <w:rFonts w:ascii="Times New Roman" w:hAnsi="Times New Roman" w:cs="Times New Roman"/>
          <w:highlight w:val="yellow"/>
          <w:lang w:val="en-GB"/>
          <w:rPrChange w:id="34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>)</w:t>
      </w:r>
    </w:p>
    <w:p w14:paraId="63DF9B38" w14:textId="33D071AA" w:rsidR="00A411BE" w:rsidRPr="008E08D0" w:rsidRDefault="00A411BE" w:rsidP="00A411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highlight w:val="yellow"/>
          <w:rPrChange w:id="35" w:author="Renee Visser" w:date="2018-10-26T15:50:00Z">
            <w:rPr>
              <w:rFonts w:ascii="Times New Roman" w:hAnsi="Times New Roman" w:cs="Times New Roman"/>
            </w:rPr>
          </w:rPrChange>
        </w:rPr>
      </w:pPr>
      <w:r w:rsidRPr="008E08D0">
        <w:rPr>
          <w:rFonts w:ascii="Times New Roman" w:hAnsi="Times New Roman" w:cs="Times New Roman"/>
          <w:highlight w:val="yellow"/>
          <w:rPrChange w:id="36" w:author="Renee Visser" w:date="2018-10-26T15:50:00Z">
            <w:rPr>
              <w:rFonts w:ascii="Times New Roman" w:hAnsi="Times New Roman" w:cs="Times New Roman"/>
            </w:rPr>
          </w:rPrChange>
        </w:rPr>
        <w:t xml:space="preserve">M. </w:t>
      </w:r>
      <w:proofErr w:type="spellStart"/>
      <w:r w:rsidRPr="008E08D0">
        <w:rPr>
          <w:rFonts w:ascii="Times New Roman" w:hAnsi="Times New Roman" w:cs="Times New Roman"/>
          <w:highlight w:val="yellow"/>
          <w:rPrChange w:id="37" w:author="Renee Visser" w:date="2018-10-26T15:50:00Z">
            <w:rPr>
              <w:rFonts w:ascii="Times New Roman" w:hAnsi="Times New Roman" w:cs="Times New Roman"/>
            </w:rPr>
          </w:rPrChange>
        </w:rPr>
        <w:t>Morren</w:t>
      </w:r>
      <w:proofErr w:type="spellEnd"/>
      <w:r w:rsidRPr="008E08D0">
        <w:rPr>
          <w:rFonts w:ascii="Times New Roman" w:hAnsi="Times New Roman" w:cs="Times New Roman"/>
          <w:highlight w:val="yellow"/>
          <w:rPrChange w:id="38" w:author="Renee Visser" w:date="2018-10-26T15:50:00Z">
            <w:rPr>
              <w:rFonts w:ascii="Times New Roman" w:hAnsi="Times New Roman" w:cs="Times New Roman"/>
            </w:rPr>
          </w:rPrChange>
        </w:rPr>
        <w:t xml:space="preserve"> </w:t>
      </w:r>
      <w:r w:rsidR="00364523" w:rsidRPr="008E08D0">
        <w:rPr>
          <w:rFonts w:ascii="Times New Roman" w:hAnsi="Times New Roman" w:cs="Times New Roman"/>
          <w:highlight w:val="yellow"/>
          <w:lang w:val="en-GB"/>
          <w:rPrChange w:id="39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>(former PhD candidate</w:t>
      </w:r>
      <w:del w:id="40" w:author="Renee Visser" w:date="2018-10-26T15:52:00Z">
        <w:r w:rsidR="00364523" w:rsidRPr="008E08D0" w:rsidDel="008E08D0">
          <w:rPr>
            <w:rFonts w:ascii="Times New Roman" w:hAnsi="Times New Roman" w:cs="Times New Roman"/>
            <w:highlight w:val="yellow"/>
            <w:lang w:val="en-GB"/>
            <w:rPrChange w:id="41" w:author="Renee Visser" w:date="2018-10-26T15:50:00Z">
              <w:rPr>
                <w:rFonts w:ascii="Times New Roman" w:hAnsi="Times New Roman" w:cs="Times New Roman"/>
                <w:lang w:val="en-GB"/>
              </w:rPr>
            </w:rPrChange>
          </w:rPr>
          <w:delText>, currently at …)</w:delText>
        </w:r>
      </w:del>
    </w:p>
    <w:p w14:paraId="1452A90F" w14:textId="5EA55D73" w:rsidR="00A411BE" w:rsidRPr="008E08D0" w:rsidRDefault="00A411BE" w:rsidP="00A411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GB"/>
          <w:rPrChange w:id="42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</w:pPr>
      <w:r w:rsidRPr="008E08D0">
        <w:rPr>
          <w:rFonts w:ascii="Times New Roman" w:hAnsi="Times New Roman" w:cs="Times New Roman"/>
          <w:highlight w:val="yellow"/>
          <w:lang w:val="en-GB"/>
          <w:rPrChange w:id="43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 xml:space="preserve">P. </w:t>
      </w:r>
      <w:proofErr w:type="spellStart"/>
      <w:r w:rsidRPr="008E08D0">
        <w:rPr>
          <w:rFonts w:ascii="Times New Roman" w:hAnsi="Times New Roman" w:cs="Times New Roman"/>
          <w:highlight w:val="yellow"/>
          <w:lang w:val="en-GB"/>
          <w:rPrChange w:id="44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>Karsdorp</w:t>
      </w:r>
      <w:proofErr w:type="spellEnd"/>
      <w:r w:rsidRPr="008E08D0">
        <w:rPr>
          <w:rFonts w:ascii="Times New Roman" w:hAnsi="Times New Roman" w:cs="Times New Roman"/>
          <w:highlight w:val="yellow"/>
          <w:lang w:val="en-GB"/>
          <w:rPrChange w:id="45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 xml:space="preserve"> </w:t>
      </w:r>
      <w:r w:rsidR="00364523" w:rsidRPr="008E08D0">
        <w:rPr>
          <w:rFonts w:ascii="Times New Roman" w:hAnsi="Times New Roman" w:cs="Times New Roman"/>
          <w:highlight w:val="yellow"/>
          <w:lang w:val="en-GB"/>
          <w:rPrChange w:id="46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>(former PhD candidate</w:t>
      </w:r>
      <w:del w:id="47" w:author="Renee Visser" w:date="2018-10-26T15:55:00Z">
        <w:r w:rsidR="00364523" w:rsidRPr="008E08D0" w:rsidDel="008E08D0">
          <w:rPr>
            <w:rFonts w:ascii="Times New Roman" w:hAnsi="Times New Roman" w:cs="Times New Roman"/>
            <w:highlight w:val="yellow"/>
            <w:lang w:val="en-GB"/>
            <w:rPrChange w:id="48" w:author="Renee Visser" w:date="2018-10-26T15:50:00Z">
              <w:rPr>
                <w:rFonts w:ascii="Times New Roman" w:hAnsi="Times New Roman" w:cs="Times New Roman"/>
                <w:lang w:val="en-GB"/>
              </w:rPr>
            </w:rPrChange>
          </w:rPr>
          <w:delText>, currently at …</w:delText>
        </w:r>
      </w:del>
      <w:r w:rsidR="00364523" w:rsidRPr="008E08D0">
        <w:rPr>
          <w:rFonts w:ascii="Times New Roman" w:hAnsi="Times New Roman" w:cs="Times New Roman"/>
          <w:highlight w:val="yellow"/>
          <w:lang w:val="en-GB"/>
          <w:rPrChange w:id="49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>)</w:t>
      </w:r>
    </w:p>
    <w:p w14:paraId="422C65A3" w14:textId="08FEE4B0" w:rsidR="00A411BE" w:rsidRDefault="00A411BE" w:rsidP="00A411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8E08D0">
        <w:rPr>
          <w:rFonts w:ascii="Times New Roman" w:hAnsi="Times New Roman" w:cs="Times New Roman"/>
          <w:highlight w:val="yellow"/>
          <w:lang w:val="en-GB"/>
          <w:rPrChange w:id="50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 xml:space="preserve">N. Buck </w:t>
      </w:r>
      <w:r w:rsidR="00364523" w:rsidRPr="008E08D0">
        <w:rPr>
          <w:rFonts w:ascii="Times New Roman" w:hAnsi="Times New Roman" w:cs="Times New Roman"/>
          <w:highlight w:val="yellow"/>
          <w:lang w:val="en-GB"/>
          <w:rPrChange w:id="51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>(former PhD candidate</w:t>
      </w:r>
      <w:del w:id="52" w:author="Renee Visser" w:date="2018-10-26T15:55:00Z">
        <w:r w:rsidR="00364523" w:rsidRPr="008E08D0" w:rsidDel="008E08D0">
          <w:rPr>
            <w:rFonts w:ascii="Times New Roman" w:hAnsi="Times New Roman" w:cs="Times New Roman"/>
            <w:highlight w:val="yellow"/>
            <w:lang w:val="en-GB"/>
            <w:rPrChange w:id="53" w:author="Renee Visser" w:date="2018-10-26T15:50:00Z">
              <w:rPr>
                <w:rFonts w:ascii="Times New Roman" w:hAnsi="Times New Roman" w:cs="Times New Roman"/>
                <w:lang w:val="en-GB"/>
              </w:rPr>
            </w:rPrChange>
          </w:rPr>
          <w:delText>, currently at …</w:delText>
        </w:r>
      </w:del>
      <w:r w:rsidR="00364523" w:rsidRPr="008E08D0">
        <w:rPr>
          <w:rFonts w:ascii="Times New Roman" w:hAnsi="Times New Roman" w:cs="Times New Roman"/>
          <w:highlight w:val="yellow"/>
          <w:lang w:val="en-GB"/>
          <w:rPrChange w:id="54" w:author="Renee Visser" w:date="2018-10-26T15:50:00Z">
            <w:rPr>
              <w:rFonts w:ascii="Times New Roman" w:hAnsi="Times New Roman" w:cs="Times New Roman"/>
              <w:lang w:val="en-GB"/>
            </w:rPr>
          </w:rPrChange>
        </w:rPr>
        <w:t>)</w:t>
      </w:r>
    </w:p>
    <w:p w14:paraId="6FFE50A1" w14:textId="77777777" w:rsidR="001B4FE7" w:rsidRPr="001B4FE7" w:rsidRDefault="001B4FE7" w:rsidP="00A411BE">
      <w:pPr>
        <w:widowControl w:val="0"/>
        <w:autoSpaceDE w:val="0"/>
        <w:autoSpaceDN w:val="0"/>
        <w:adjustRightInd w:val="0"/>
      </w:pPr>
    </w:p>
    <w:p w14:paraId="3C43F91A" w14:textId="77777777" w:rsidR="00A411BE" w:rsidRPr="00364523" w:rsidRDefault="00A411BE">
      <w:pPr>
        <w:rPr>
          <w:lang w:val="en-GB"/>
        </w:rPr>
      </w:pPr>
    </w:p>
    <w:p w14:paraId="524500CC" w14:textId="0079B705" w:rsidR="004C7489" w:rsidRPr="00364523" w:rsidRDefault="004C7489" w:rsidP="00CA4EF3">
      <w:pPr>
        <w:outlineLvl w:val="0"/>
        <w:rPr>
          <w:b/>
          <w:u w:val="single"/>
          <w:lang w:val="nl-NL"/>
        </w:rPr>
      </w:pPr>
      <w:r w:rsidRPr="00364523">
        <w:rPr>
          <w:b/>
          <w:u w:val="single"/>
          <w:lang w:val="nl-NL"/>
        </w:rPr>
        <w:t>Collaborators</w:t>
      </w:r>
      <w:r w:rsidR="00593B9D" w:rsidRPr="00364523">
        <w:rPr>
          <w:b/>
          <w:u w:val="single"/>
          <w:lang w:val="nl-NL"/>
        </w:rPr>
        <w:t xml:space="preserve"> (</w:t>
      </w:r>
      <w:r w:rsidR="00593B9D" w:rsidRPr="00364523">
        <w:rPr>
          <w:u w:val="single"/>
          <w:lang w:val="nl-NL"/>
        </w:rPr>
        <w:t>van deze mensen geen foto. Wel link</w:t>
      </w:r>
      <w:r w:rsidR="00593B9D" w:rsidRPr="00364523">
        <w:rPr>
          <w:b/>
          <w:u w:val="single"/>
          <w:lang w:val="nl-NL"/>
        </w:rPr>
        <w:t>)</w:t>
      </w:r>
    </w:p>
    <w:p w14:paraId="1BD6CF47" w14:textId="1ADA8780" w:rsidR="008E08D0" w:rsidRPr="00364523" w:rsidRDefault="004C7489" w:rsidP="008E08D0">
      <w:pPr>
        <w:widowControl w:val="0"/>
        <w:autoSpaceDE w:val="0"/>
        <w:autoSpaceDN w:val="0"/>
        <w:adjustRightInd w:val="0"/>
        <w:rPr>
          <w:moveTo w:id="55" w:author="Renee Visser" w:date="2018-10-26T15:50:00Z"/>
          <w:rFonts w:ascii="Times New Roman" w:hAnsi="Times New Roman" w:cs="Times New Roman"/>
          <w:color w:val="000000"/>
          <w:lang w:val="nl-NL"/>
        </w:rPr>
      </w:pPr>
      <w:r w:rsidRPr="00364523">
        <w:rPr>
          <w:lang w:val="nl-NL"/>
        </w:rPr>
        <w:lastRenderedPageBreak/>
        <w:t xml:space="preserve">Guido van </w:t>
      </w:r>
      <w:proofErr w:type="spellStart"/>
      <w:r w:rsidRPr="00364523">
        <w:rPr>
          <w:lang w:val="nl-NL"/>
        </w:rPr>
        <w:t>Wingen</w:t>
      </w:r>
      <w:proofErr w:type="spellEnd"/>
      <w:r w:rsidRPr="00364523">
        <w:rPr>
          <w:lang w:val="nl-NL"/>
        </w:rPr>
        <w:t>, PhD (</w:t>
      </w:r>
      <w:r w:rsidR="00000000">
        <w:fldChar w:fldCharType="begin"/>
      </w:r>
      <w:r w:rsidR="00000000" w:rsidRPr="003C5C15">
        <w:rPr>
          <w:lang w:val="nl-NL"/>
          <w:rPrChange w:id="56" w:author="Güldehan Durman" w:date="2023-05-31T10:26:00Z">
            <w:rPr/>
          </w:rPrChange>
        </w:rPr>
        <w:instrText>HYPERLINK "http://www.lebic-amc.nl/research-groups/guido-van-wingen"</w:instrText>
      </w:r>
      <w:r w:rsidR="00000000">
        <w:fldChar w:fldCharType="separate"/>
      </w:r>
      <w:r w:rsidRPr="00364523">
        <w:rPr>
          <w:rStyle w:val="Hyperlink"/>
          <w:lang w:val="nl-NL"/>
        </w:rPr>
        <w:t>http://www.lebic-amc.nl/research-groups/guido-van-wingen</w:t>
      </w:r>
      <w:r w:rsidR="00000000">
        <w:rPr>
          <w:rStyle w:val="Hyperlink"/>
          <w:lang w:val="nl-NL"/>
        </w:rPr>
        <w:fldChar w:fldCharType="end"/>
      </w:r>
      <w:r w:rsidRPr="00364523">
        <w:rPr>
          <w:lang w:val="nl-NL"/>
        </w:rPr>
        <w:t>)</w:t>
      </w:r>
      <w:ins w:id="57" w:author="Renee Visser" w:date="2018-10-26T15:50:00Z">
        <w:r w:rsidR="008E08D0" w:rsidRPr="008E08D0">
          <w:rPr>
            <w:rFonts w:ascii="Times New Roman" w:hAnsi="Times New Roman" w:cs="Times New Roman"/>
            <w:color w:val="000000"/>
            <w:highlight w:val="yellow"/>
            <w:lang w:val="nl-NL"/>
          </w:rPr>
          <w:t xml:space="preserve"> </w:t>
        </w:r>
      </w:ins>
      <w:moveToRangeStart w:id="58" w:author="Renee Visser" w:date="2018-10-26T15:50:00Z" w:name="move528332346"/>
      <w:moveTo w:id="59" w:author="Renee Visser" w:date="2018-10-26T15:50:00Z">
        <w:r w:rsidR="008E08D0" w:rsidRPr="00364523">
          <w:rPr>
            <w:rFonts w:ascii="Times New Roman" w:hAnsi="Times New Roman" w:cs="Times New Roman"/>
            <w:color w:val="000000"/>
            <w:highlight w:val="yellow"/>
            <w:lang w:val="nl-NL"/>
          </w:rPr>
          <w:t>Michelle de Haan, PhD student</w:t>
        </w:r>
        <w:r w:rsidR="008E08D0" w:rsidRPr="00364523">
          <w:rPr>
            <w:rFonts w:ascii="Times New Roman" w:hAnsi="Times New Roman" w:cs="Times New Roman"/>
            <w:color w:val="000000"/>
            <w:lang w:val="nl-NL"/>
          </w:rPr>
          <w:t xml:space="preserve"> </w:t>
        </w:r>
      </w:moveTo>
    </w:p>
    <w:moveToRangeEnd w:id="58"/>
    <w:p w14:paraId="3A11EA47" w14:textId="564CD8E2" w:rsidR="004C7489" w:rsidRPr="00364523" w:rsidRDefault="004C7489" w:rsidP="004C7489">
      <w:pPr>
        <w:rPr>
          <w:lang w:val="nl-NL"/>
        </w:rPr>
      </w:pPr>
    </w:p>
    <w:p w14:paraId="5536D0BB" w14:textId="054F8278" w:rsidR="004C7489" w:rsidRDefault="004C7489" w:rsidP="00CA4EF3">
      <w:pPr>
        <w:outlineLvl w:val="0"/>
      </w:pPr>
      <w:r w:rsidRPr="004C7489">
        <w:rPr>
          <w:lang w:val="en-GB"/>
        </w:rPr>
        <w:t>Priyanka Rao-Ruiz, PhD</w:t>
      </w:r>
      <w:r>
        <w:rPr>
          <w:lang w:val="en-GB"/>
        </w:rPr>
        <w:t xml:space="preserve"> (</w:t>
      </w:r>
      <w:hyperlink r:id="rId4" w:tgtFrame="_blank" w:history="1">
        <w:r w:rsidRPr="004C7489">
          <w:rPr>
            <w:rStyle w:val="Hyperlink"/>
            <w:lang w:val="en-GB"/>
          </w:rPr>
          <w:t>https://mcn.cncr.nl/</w:t>
        </w:r>
      </w:hyperlink>
      <w:r>
        <w:t>)</w:t>
      </w:r>
    </w:p>
    <w:p w14:paraId="5D294525" w14:textId="6909F88B" w:rsidR="004C7489" w:rsidRPr="00364523" w:rsidRDefault="004C7489" w:rsidP="00CA4EF3">
      <w:pPr>
        <w:outlineLvl w:val="0"/>
        <w:rPr>
          <w:lang w:val="nl-NL"/>
        </w:rPr>
      </w:pPr>
      <w:r w:rsidRPr="00364523">
        <w:rPr>
          <w:lang w:val="nl-NL"/>
        </w:rPr>
        <w:t xml:space="preserve">Harm </w:t>
      </w:r>
      <w:proofErr w:type="spellStart"/>
      <w:r w:rsidRPr="00364523">
        <w:rPr>
          <w:lang w:val="nl-NL"/>
        </w:rPr>
        <w:t>Krugers</w:t>
      </w:r>
      <w:proofErr w:type="spellEnd"/>
      <w:r w:rsidRPr="00364523">
        <w:rPr>
          <w:lang w:val="nl-NL"/>
        </w:rPr>
        <w:t xml:space="preserve">, </w:t>
      </w:r>
      <w:proofErr w:type="spellStart"/>
      <w:r w:rsidRPr="00364523">
        <w:rPr>
          <w:lang w:val="nl-NL"/>
        </w:rPr>
        <w:t>Phd</w:t>
      </w:r>
      <w:proofErr w:type="spellEnd"/>
      <w:r w:rsidRPr="00364523">
        <w:rPr>
          <w:lang w:val="nl-NL"/>
        </w:rPr>
        <w:t xml:space="preserve"> (</w:t>
      </w:r>
      <w:r w:rsidR="00000000">
        <w:fldChar w:fldCharType="begin"/>
      </w:r>
      <w:r w:rsidR="00000000" w:rsidRPr="003C5C15">
        <w:rPr>
          <w:lang w:val="nl-NL"/>
          <w:rPrChange w:id="60" w:author="Güldehan Durman" w:date="2023-05-31T10:26:00Z">
            <w:rPr/>
          </w:rPrChange>
        </w:rPr>
        <w:instrText>HYPERLINK "http://www.uva.nl/en/profile/k/r/h.krugers/h.krugers.html"</w:instrText>
      </w:r>
      <w:r w:rsidR="00000000">
        <w:fldChar w:fldCharType="separate"/>
      </w:r>
      <w:r w:rsidRPr="00364523">
        <w:rPr>
          <w:rStyle w:val="Hyperlink"/>
          <w:lang w:val="nl-NL"/>
        </w:rPr>
        <w:t>http://www.uva.nl/en/profile/k/r/h.krugers/h.krugers.html</w:t>
      </w:r>
      <w:r w:rsidR="00000000">
        <w:rPr>
          <w:rStyle w:val="Hyperlink"/>
          <w:lang w:val="nl-NL"/>
        </w:rPr>
        <w:fldChar w:fldCharType="end"/>
      </w:r>
      <w:r w:rsidRPr="00364523">
        <w:rPr>
          <w:lang w:val="nl-NL"/>
        </w:rPr>
        <w:t>)</w:t>
      </w:r>
    </w:p>
    <w:p w14:paraId="2252FBA1" w14:textId="77777777" w:rsidR="001F633C" w:rsidRPr="00364523" w:rsidRDefault="001F633C" w:rsidP="004C7489">
      <w:pPr>
        <w:rPr>
          <w:lang w:val="nl-NL"/>
        </w:rPr>
      </w:pPr>
    </w:p>
    <w:p w14:paraId="1B2276AB" w14:textId="6DE74E46" w:rsidR="004C7489" w:rsidRDefault="004C7489">
      <w:pPr>
        <w:rPr>
          <w:lang w:val="nl-NL"/>
        </w:rPr>
      </w:pPr>
    </w:p>
    <w:p w14:paraId="593359AE" w14:textId="3597FA99" w:rsidR="008275B9" w:rsidRPr="001B4FE7" w:rsidDel="008E08D0" w:rsidRDefault="008275B9" w:rsidP="008275B9">
      <w:pPr>
        <w:rPr>
          <w:del w:id="61" w:author="Renee Visser" w:date="2018-10-26T15:57:00Z"/>
          <w:lang w:val="nl-NL"/>
        </w:rPr>
      </w:pPr>
      <w:r w:rsidRPr="001B4FE7">
        <w:rPr>
          <w:lang w:val="nl-NL"/>
        </w:rPr>
        <w:t>Prof. Sabine Spijker</w:t>
      </w:r>
      <w:ins w:id="62" w:author="Renee Visser" w:date="2018-10-26T15:57:00Z">
        <w:r w:rsidR="008E08D0" w:rsidRPr="003C5C15">
          <w:rPr>
            <w:lang w:val="nl-NL"/>
            <w:rPrChange w:id="63" w:author="Güldehan Durman" w:date="2023-05-31T10:26:00Z">
              <w:rPr/>
            </w:rPrChange>
          </w:rPr>
          <w:t>,</w:t>
        </w:r>
      </w:ins>
    </w:p>
    <w:p w14:paraId="22044F8A" w14:textId="22757E13" w:rsidR="008275B9" w:rsidDel="008E08D0" w:rsidRDefault="008275B9" w:rsidP="008275B9">
      <w:pPr>
        <w:rPr>
          <w:del w:id="64" w:author="Renee Visser" w:date="2018-10-26T15:57:00Z"/>
        </w:rPr>
      </w:pPr>
      <w:r>
        <w:t>Dr. Priyanka Rao-Ruiz</w:t>
      </w:r>
      <w:ins w:id="65" w:author="Renee Visser" w:date="2018-10-26T15:57:00Z">
        <w:r w:rsidR="008E08D0">
          <w:t>,</w:t>
        </w:r>
      </w:ins>
    </w:p>
    <w:p w14:paraId="1A6C271E" w14:textId="1072651D" w:rsidR="008275B9" w:rsidRDefault="008E08D0" w:rsidP="008275B9">
      <w:ins w:id="66" w:author="Renee Visser" w:date="2018-10-26T15:57:00Z">
        <w:r>
          <w:t xml:space="preserve"> </w:t>
        </w:r>
      </w:ins>
      <w:r w:rsidR="008275B9">
        <w:t xml:space="preserve">Leonidas </w:t>
      </w:r>
      <w:proofErr w:type="spellStart"/>
      <w:r w:rsidR="008275B9">
        <w:t>Faliagkas</w:t>
      </w:r>
      <w:proofErr w:type="spellEnd"/>
      <w:r w:rsidR="008275B9">
        <w:t>, MSc</w:t>
      </w:r>
    </w:p>
    <w:p w14:paraId="0F9DC495" w14:textId="77777777" w:rsidR="008E08D0" w:rsidRPr="003C5C15" w:rsidRDefault="008E08D0" w:rsidP="008275B9">
      <w:pPr>
        <w:rPr>
          <w:ins w:id="67" w:author="Renee Visser" w:date="2018-10-26T15:58:00Z"/>
          <w:rPrChange w:id="68" w:author="Güldehan Durman" w:date="2023-05-31T10:26:00Z">
            <w:rPr>
              <w:ins w:id="69" w:author="Renee Visser" w:date="2018-10-26T15:58:00Z"/>
              <w:lang w:val="nl-NL"/>
            </w:rPr>
          </w:rPrChange>
        </w:rPr>
      </w:pPr>
    </w:p>
    <w:p w14:paraId="42257667" w14:textId="77777777" w:rsidR="008275B9" w:rsidRPr="001B4FE7" w:rsidRDefault="008275B9" w:rsidP="008275B9">
      <w:pPr>
        <w:rPr>
          <w:lang w:val="nl-NL"/>
        </w:rPr>
      </w:pPr>
      <w:r w:rsidRPr="001B4FE7">
        <w:rPr>
          <w:lang w:val="nl-NL"/>
        </w:rPr>
        <w:t>Prof. Arnoud Arntz</w:t>
      </w:r>
    </w:p>
    <w:p w14:paraId="7A84F18B" w14:textId="77777777" w:rsidR="008275B9" w:rsidRDefault="008275B9">
      <w:pPr>
        <w:rPr>
          <w:lang w:val="nl-NL"/>
        </w:rPr>
      </w:pPr>
    </w:p>
    <w:p w14:paraId="2B96D744" w14:textId="77777777" w:rsidR="00301549" w:rsidRPr="00364523" w:rsidRDefault="00301549" w:rsidP="00301549">
      <w:pPr>
        <w:rPr>
          <w:lang w:val="nl-NL"/>
        </w:rPr>
      </w:pPr>
      <w:proofErr w:type="gramStart"/>
      <w:r w:rsidRPr="00364523">
        <w:rPr>
          <w:lang w:val="nl-NL"/>
        </w:rPr>
        <w:t>nog</w:t>
      </w:r>
      <w:proofErr w:type="gramEnd"/>
      <w:r w:rsidRPr="00364523">
        <w:rPr>
          <w:lang w:val="nl-NL"/>
        </w:rPr>
        <w:t xml:space="preserve"> meer?</w:t>
      </w:r>
    </w:p>
    <w:p w14:paraId="5DB2B356" w14:textId="77777777" w:rsidR="00301549" w:rsidRPr="00364523" w:rsidRDefault="00301549">
      <w:pPr>
        <w:rPr>
          <w:lang w:val="nl-NL"/>
        </w:rPr>
      </w:pPr>
    </w:p>
    <w:p w14:paraId="39A6B667" w14:textId="4BB05353" w:rsidR="008E08D0" w:rsidRPr="003C5C15" w:rsidRDefault="00CA4EF3" w:rsidP="008E08D0">
      <w:pPr>
        <w:widowControl w:val="0"/>
        <w:autoSpaceDE w:val="0"/>
        <w:autoSpaceDN w:val="0"/>
        <w:adjustRightInd w:val="0"/>
        <w:rPr>
          <w:moveTo w:id="70" w:author="Renee Visser" w:date="2018-10-26T15:49:00Z"/>
          <w:rFonts w:ascii="Times New Roman" w:hAnsi="Times New Roman" w:cs="Times New Roman"/>
          <w:color w:val="000000"/>
        </w:rPr>
      </w:pPr>
      <w:r w:rsidRPr="003C5C15">
        <w:rPr>
          <w:rPrChange w:id="71" w:author="Güldehan Durman" w:date="2023-05-31T10:26:00Z">
            <w:rPr>
              <w:lang w:val="nl-NL"/>
            </w:rPr>
          </w:rPrChange>
        </w:rPr>
        <w:t>Tom</w:t>
      </w:r>
      <w:ins w:id="72" w:author="Renee Visser" w:date="2018-10-26T15:49:00Z">
        <w:r w:rsidR="008E08D0" w:rsidRPr="003C5C15">
          <w:rPr>
            <w:rPrChange w:id="73" w:author="Güldehan Durman" w:date="2023-05-31T10:26:00Z">
              <w:rPr>
                <w:lang w:val="nl-NL"/>
              </w:rPr>
            </w:rPrChange>
          </w:rPr>
          <w:t>,</w:t>
        </w:r>
        <w:r w:rsidR="008E08D0" w:rsidRPr="003C5C15">
          <w:rPr>
            <w:rFonts w:ascii="Times New Roman" w:hAnsi="Times New Roman" w:cs="Times New Roman"/>
            <w:color w:val="000000"/>
          </w:rPr>
          <w:t xml:space="preserve"> </w:t>
        </w:r>
      </w:ins>
      <w:moveToRangeStart w:id="74" w:author="Renee Visser" w:date="2018-10-26T15:49:00Z" w:name="move528332327"/>
      <w:moveTo w:id="75" w:author="Renee Visser" w:date="2018-10-26T15:49:00Z">
        <w:r w:rsidR="008E08D0" w:rsidRPr="003C5C15">
          <w:rPr>
            <w:rFonts w:ascii="Times New Roman" w:hAnsi="Times New Roman" w:cs="Times New Roman"/>
            <w:color w:val="000000"/>
          </w:rPr>
          <w:t xml:space="preserve">Anastasia </w:t>
        </w:r>
        <w:proofErr w:type="spellStart"/>
        <w:r w:rsidR="008E08D0" w:rsidRPr="003C5C15">
          <w:rPr>
            <w:rFonts w:ascii="Times New Roman" w:hAnsi="Times New Roman" w:cs="Times New Roman"/>
            <w:color w:val="000000"/>
          </w:rPr>
          <w:t>Chalkia</w:t>
        </w:r>
        <w:proofErr w:type="spellEnd"/>
        <w:r w:rsidR="008E08D0" w:rsidRPr="003C5C15">
          <w:rPr>
            <w:rFonts w:ascii="Times New Roman" w:hAnsi="Times New Roman" w:cs="Times New Roman"/>
            <w:color w:val="000000"/>
          </w:rPr>
          <w:t xml:space="preserve"> </w:t>
        </w:r>
      </w:moveTo>
    </w:p>
    <w:moveToRangeEnd w:id="74"/>
    <w:p w14:paraId="018A4597" w14:textId="7355B251" w:rsidR="00CA4EF3" w:rsidRPr="003C5C15" w:rsidRDefault="00CA4EF3">
      <w:pPr>
        <w:rPr>
          <w:rPrChange w:id="76" w:author="Güldehan Durman" w:date="2023-05-31T10:26:00Z">
            <w:rPr>
              <w:lang w:val="nl-NL"/>
            </w:rPr>
          </w:rPrChange>
        </w:rPr>
      </w:pPr>
      <w:del w:id="77" w:author="Renee Visser" w:date="2018-10-26T15:49:00Z">
        <w:r w:rsidRPr="003C5C15" w:rsidDel="008E08D0">
          <w:rPr>
            <w:rPrChange w:id="78" w:author="Güldehan Durman" w:date="2023-05-31T10:26:00Z">
              <w:rPr>
                <w:lang w:val="nl-NL"/>
              </w:rPr>
            </w:rPrChange>
          </w:rPr>
          <w:delText>?</w:delText>
        </w:r>
      </w:del>
    </w:p>
    <w:p w14:paraId="0472933A" w14:textId="4697C857" w:rsidR="00CA4EF3" w:rsidRPr="003C5C15" w:rsidRDefault="00CA4EF3">
      <w:pPr>
        <w:rPr>
          <w:rPrChange w:id="79" w:author="Güldehan Durman" w:date="2023-05-31T10:26:00Z">
            <w:rPr>
              <w:lang w:val="nl-NL"/>
            </w:rPr>
          </w:rPrChange>
        </w:rPr>
      </w:pPr>
      <w:r w:rsidRPr="003C5C15">
        <w:rPr>
          <w:rPrChange w:id="80" w:author="Güldehan Durman" w:date="2023-05-31T10:26:00Z">
            <w:rPr>
              <w:lang w:val="nl-NL"/>
            </w:rPr>
          </w:rPrChange>
        </w:rPr>
        <w:t>Jan Henk?</w:t>
      </w:r>
    </w:p>
    <w:p w14:paraId="59850A26" w14:textId="292A06D0" w:rsidR="0059403B" w:rsidRPr="00364523" w:rsidRDefault="0059403B">
      <w:pPr>
        <w:rPr>
          <w:lang w:val="nl-NL"/>
        </w:rPr>
      </w:pPr>
      <w:r w:rsidRPr="00364523">
        <w:rPr>
          <w:lang w:val="nl-NL"/>
        </w:rPr>
        <w:t>Sanne?</w:t>
      </w:r>
    </w:p>
    <w:p w14:paraId="321A7FFE" w14:textId="77777777" w:rsidR="008E08D0" w:rsidRPr="00364523" w:rsidRDefault="0059403B" w:rsidP="008E08D0">
      <w:pPr>
        <w:widowControl w:val="0"/>
        <w:autoSpaceDE w:val="0"/>
        <w:autoSpaceDN w:val="0"/>
        <w:adjustRightInd w:val="0"/>
        <w:rPr>
          <w:moveTo w:id="81" w:author="Renee Visser" w:date="2018-10-26T15:50:00Z"/>
          <w:rFonts w:ascii="Times New Roman" w:hAnsi="Times New Roman" w:cs="Times New Roman"/>
          <w:color w:val="000000"/>
          <w:lang w:val="nl-NL"/>
        </w:rPr>
      </w:pPr>
      <w:proofErr w:type="gramStart"/>
      <w:r w:rsidRPr="008E08D0">
        <w:rPr>
          <w:lang w:val="nl-NL"/>
          <w:rPrChange w:id="82" w:author="Renee Visser" w:date="2018-10-26T15:50:00Z">
            <w:rPr/>
          </w:rPrChange>
        </w:rPr>
        <w:t>Bruno?</w:t>
      </w:r>
      <w:ins w:id="83" w:author="Renee Visser" w:date="2018-10-26T15:50:00Z">
        <w:r w:rsidR="008E08D0" w:rsidRPr="008E08D0">
          <w:rPr>
            <w:lang w:val="nl-NL"/>
            <w:rPrChange w:id="84" w:author="Renee Visser" w:date="2018-10-26T15:50:00Z">
              <w:rPr/>
            </w:rPrChange>
          </w:rPr>
          <w:t>,</w:t>
        </w:r>
        <w:proofErr w:type="gramEnd"/>
        <w:r w:rsidR="008E08D0" w:rsidRPr="008E08D0">
          <w:rPr>
            <w:lang w:val="nl-NL"/>
            <w:rPrChange w:id="85" w:author="Renee Visser" w:date="2018-10-26T15:50:00Z">
              <w:rPr/>
            </w:rPrChange>
          </w:rPr>
          <w:t xml:space="preserve"> </w:t>
        </w:r>
      </w:ins>
      <w:moveToRangeStart w:id="86" w:author="Renee Visser" w:date="2018-10-26T15:50:00Z" w:name="move528332338"/>
      <w:moveTo w:id="87" w:author="Renee Visser" w:date="2018-10-26T15:50:00Z">
        <w:r w:rsidR="008E08D0" w:rsidRPr="00364523">
          <w:rPr>
            <w:rFonts w:ascii="Times New Roman" w:hAnsi="Times New Roman" w:cs="Times New Roman"/>
            <w:color w:val="000000"/>
            <w:lang w:val="nl-NL"/>
          </w:rPr>
          <w:t xml:space="preserve">Linda Geven </w:t>
        </w:r>
      </w:moveTo>
    </w:p>
    <w:moveToRangeEnd w:id="86"/>
    <w:p w14:paraId="5FE32C5E" w14:textId="3B04616E" w:rsidR="0059403B" w:rsidRPr="008E08D0" w:rsidRDefault="0059403B">
      <w:pPr>
        <w:rPr>
          <w:lang w:val="nl-NL"/>
          <w:rPrChange w:id="88" w:author="Renee Visser" w:date="2018-10-26T15:50:00Z">
            <w:rPr/>
          </w:rPrChange>
        </w:rPr>
      </w:pPr>
    </w:p>
    <w:p w14:paraId="6841D360" w14:textId="77777777" w:rsidR="008E08D0" w:rsidRPr="00364523" w:rsidRDefault="008E08D0" w:rsidP="008E08D0">
      <w:pPr>
        <w:widowControl w:val="0"/>
        <w:autoSpaceDE w:val="0"/>
        <w:autoSpaceDN w:val="0"/>
        <w:adjustRightInd w:val="0"/>
        <w:rPr>
          <w:moveTo w:id="89" w:author="Renee Visser" w:date="2018-10-26T15:50:00Z"/>
          <w:rFonts w:ascii="Times New Roman" w:hAnsi="Times New Roman" w:cs="Times New Roman"/>
          <w:color w:val="000000"/>
          <w:lang w:val="nl-NL"/>
        </w:rPr>
      </w:pPr>
      <w:moveToRangeStart w:id="90" w:author="Renee Visser" w:date="2018-10-26T15:50:00Z" w:name="move528332354"/>
      <w:moveTo w:id="91" w:author="Renee Visser" w:date="2018-10-26T15:50:00Z">
        <w:r w:rsidRPr="00364523">
          <w:rPr>
            <w:rFonts w:ascii="Times New Roman" w:hAnsi="Times New Roman" w:cs="Times New Roman"/>
            <w:color w:val="000000"/>
            <w:lang w:val="nl-NL"/>
          </w:rPr>
          <w:t>Sandra Raabe</w:t>
        </w:r>
      </w:moveTo>
    </w:p>
    <w:moveToRangeEnd w:id="90"/>
    <w:p w14:paraId="5E9BA821" w14:textId="77777777" w:rsidR="0059403B" w:rsidRPr="008E08D0" w:rsidRDefault="0059403B">
      <w:pPr>
        <w:rPr>
          <w:lang w:val="nl-NL"/>
          <w:rPrChange w:id="92" w:author="Renee Visser" w:date="2018-10-26T15:50:00Z">
            <w:rPr/>
          </w:rPrChange>
        </w:rPr>
      </w:pPr>
    </w:p>
    <w:p w14:paraId="040D7C0A" w14:textId="77777777" w:rsidR="00CA4EF3" w:rsidRPr="008E08D0" w:rsidRDefault="00CA4EF3">
      <w:pPr>
        <w:rPr>
          <w:lang w:val="nl-NL"/>
          <w:rPrChange w:id="93" w:author="Renee Visser" w:date="2018-10-26T15:50:00Z">
            <w:rPr/>
          </w:rPrChange>
        </w:rPr>
      </w:pPr>
    </w:p>
    <w:p w14:paraId="47ED823A" w14:textId="77777777" w:rsidR="00CA4EF3" w:rsidRPr="008E08D0" w:rsidRDefault="00CA4EF3">
      <w:pPr>
        <w:rPr>
          <w:lang w:val="nl-NL"/>
          <w:rPrChange w:id="94" w:author="Renee Visser" w:date="2018-10-26T15:50:00Z">
            <w:rPr/>
          </w:rPrChange>
        </w:rPr>
      </w:pPr>
    </w:p>
    <w:p w14:paraId="5EA07E06" w14:textId="77777777" w:rsidR="00CA4EF3" w:rsidRPr="008E08D0" w:rsidRDefault="00CA4EF3">
      <w:pPr>
        <w:rPr>
          <w:lang w:val="nl-NL"/>
          <w:rPrChange w:id="95" w:author="Renee Visser" w:date="2018-10-26T15:50:00Z">
            <w:rPr/>
          </w:rPrChange>
        </w:rPr>
      </w:pPr>
    </w:p>
    <w:sectPr w:rsidR="00CA4EF3" w:rsidRPr="008E08D0" w:rsidSect="003776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üldehan Durman">
    <w15:presenceInfo w15:providerId="AD" w15:userId="S::g.durman@uva.nl::70b5c7cb-7f38-40ec-826f-8c72207bc1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3B9"/>
    <w:rsid w:val="000D25A7"/>
    <w:rsid w:val="00197A1D"/>
    <w:rsid w:val="001B4FE7"/>
    <w:rsid w:val="001F633C"/>
    <w:rsid w:val="002F7C45"/>
    <w:rsid w:val="00301549"/>
    <w:rsid w:val="00364523"/>
    <w:rsid w:val="0037766F"/>
    <w:rsid w:val="003C5C15"/>
    <w:rsid w:val="004C7489"/>
    <w:rsid w:val="00593B9D"/>
    <w:rsid w:val="0059403B"/>
    <w:rsid w:val="005F08BC"/>
    <w:rsid w:val="006A24EB"/>
    <w:rsid w:val="006A4FD0"/>
    <w:rsid w:val="006C73B9"/>
    <w:rsid w:val="007E58C9"/>
    <w:rsid w:val="008275B9"/>
    <w:rsid w:val="008E08D0"/>
    <w:rsid w:val="00A04D0A"/>
    <w:rsid w:val="00A411BE"/>
    <w:rsid w:val="00AA2ABD"/>
    <w:rsid w:val="00C6211F"/>
    <w:rsid w:val="00CA4EF3"/>
    <w:rsid w:val="00D0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70266B6"/>
  <w14:defaultImageDpi w14:val="300"/>
  <w15:docId w15:val="{AFDD451D-CE12-7D4E-B5B7-3A607385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489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A4EF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4EF3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D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C5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s://mcn.cncr.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Visser</dc:creator>
  <cp:keywords/>
  <dc:description/>
  <cp:lastModifiedBy>Güldehan Durman</cp:lastModifiedBy>
  <cp:revision>21</cp:revision>
  <cp:lastPrinted>2018-10-26T11:14:00Z</cp:lastPrinted>
  <dcterms:created xsi:type="dcterms:W3CDTF">2018-10-10T13:17:00Z</dcterms:created>
  <dcterms:modified xsi:type="dcterms:W3CDTF">2023-05-31T08:26:00Z</dcterms:modified>
</cp:coreProperties>
</file>