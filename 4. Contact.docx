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18" w:rsidRPr="00185458" w:rsidRDefault="00616A18">
      <w:pPr>
        <w:rPr>
          <w:rFonts w:cstheme="minorHAnsi"/>
        </w:rPr>
      </w:pPr>
    </w:p>
    <w:p w:rsidR="00616A18" w:rsidRPr="00185458" w:rsidRDefault="00616A18">
      <w:pPr>
        <w:rPr>
          <w:rFonts w:cstheme="minorHAnsi"/>
        </w:rPr>
      </w:pPr>
    </w:p>
    <w:p w:rsidR="00616A18" w:rsidRPr="00185458" w:rsidRDefault="003D2112">
      <w:pPr>
        <w:rPr>
          <w:rFonts w:cstheme="minorHAnsi"/>
        </w:rPr>
      </w:pPr>
      <w:r w:rsidRPr="00185458">
        <w:rPr>
          <w:rFonts w:cstheme="minorHAnsi"/>
        </w:rPr>
        <w:t xml:space="preserve">Interested in </w:t>
      </w:r>
      <w:r w:rsidRPr="0017436F">
        <w:rPr>
          <w:rFonts w:cstheme="minorHAnsi"/>
          <w:rPrChange w:id="0" w:author="Renee Visser" w:date="2018-10-26T15:42:00Z">
            <w:rPr>
              <w:rFonts w:cstheme="minorHAnsi"/>
              <w:b/>
            </w:rPr>
          </w:rPrChange>
        </w:rPr>
        <w:t>participating</w:t>
      </w:r>
      <w:r w:rsidR="00616A18" w:rsidRPr="0017436F">
        <w:rPr>
          <w:rFonts w:cstheme="minorHAnsi"/>
          <w:rPrChange w:id="1" w:author="Renee Visser" w:date="2018-10-26T15:42:00Z">
            <w:rPr>
              <w:rFonts w:cstheme="minorHAnsi"/>
              <w:b/>
            </w:rPr>
          </w:rPrChange>
        </w:rPr>
        <w:t xml:space="preserve"> in ongoing </w:t>
      </w:r>
      <w:r w:rsidR="00EF0821" w:rsidRPr="0017436F">
        <w:rPr>
          <w:rFonts w:cstheme="minorHAnsi"/>
          <w:i/>
          <w:rPrChange w:id="2" w:author="Renee Visser" w:date="2018-10-26T15:42:00Z">
            <w:rPr>
              <w:rFonts w:cstheme="minorHAnsi"/>
              <w:b/>
              <w:i/>
            </w:rPr>
          </w:rPrChange>
        </w:rPr>
        <w:t>experimental</w:t>
      </w:r>
      <w:r w:rsidR="00EF0821" w:rsidRPr="0017436F">
        <w:rPr>
          <w:rFonts w:cstheme="minorHAnsi"/>
          <w:rPrChange w:id="3" w:author="Renee Visser" w:date="2018-10-26T15:42:00Z">
            <w:rPr>
              <w:rFonts w:cstheme="minorHAnsi"/>
              <w:b/>
            </w:rPr>
          </w:rPrChange>
        </w:rPr>
        <w:t xml:space="preserve"> </w:t>
      </w:r>
      <w:r w:rsidR="00616A18" w:rsidRPr="0017436F">
        <w:rPr>
          <w:rFonts w:cstheme="minorHAnsi"/>
          <w:rPrChange w:id="4" w:author="Renee Visser" w:date="2018-10-26T15:42:00Z">
            <w:rPr>
              <w:rFonts w:cstheme="minorHAnsi"/>
              <w:b/>
            </w:rPr>
          </w:rPrChange>
        </w:rPr>
        <w:t>studies</w:t>
      </w:r>
      <w:r w:rsidR="00616A18" w:rsidRPr="00185458">
        <w:rPr>
          <w:rFonts w:cstheme="minorHAnsi"/>
        </w:rPr>
        <w:t xml:space="preserve"> at the University of Amsterdam</w:t>
      </w:r>
      <w:r w:rsidRPr="00185458">
        <w:rPr>
          <w:rFonts w:cstheme="minorHAnsi"/>
        </w:rPr>
        <w:t>, and NOT currently suffering from mental health problems? Go</w:t>
      </w:r>
      <w:r w:rsidR="00616A18" w:rsidRPr="00185458">
        <w:rPr>
          <w:rFonts w:cstheme="minorHAnsi"/>
        </w:rPr>
        <w:t xml:space="preserve"> to </w:t>
      </w:r>
      <w:hyperlink r:id="rId5" w:history="1">
        <w:r w:rsidR="00616A18" w:rsidRPr="00185458">
          <w:rPr>
            <w:rStyle w:val="Hyperlink"/>
            <w:rFonts w:cstheme="minorHAnsi"/>
          </w:rPr>
          <w:t>https://www.lab.uva.nl/lab</w:t>
        </w:r>
      </w:hyperlink>
    </w:p>
    <w:p w:rsidR="003D2112" w:rsidRPr="00185458" w:rsidRDefault="003D2112">
      <w:pPr>
        <w:rPr>
          <w:rFonts w:cstheme="minorHAnsi"/>
        </w:rPr>
      </w:pPr>
      <w:r w:rsidRPr="00185458">
        <w:rPr>
          <w:rFonts w:cstheme="minorHAnsi"/>
        </w:rPr>
        <w:t xml:space="preserve">To know more about the treatment of anxiety- and stress disorders, or interested </w:t>
      </w:r>
      <w:r w:rsidR="00EF0821" w:rsidRPr="00185458">
        <w:rPr>
          <w:rFonts w:cstheme="minorHAnsi"/>
        </w:rPr>
        <w:t xml:space="preserve">in </w:t>
      </w:r>
      <w:r w:rsidRPr="0017436F">
        <w:rPr>
          <w:rFonts w:cstheme="minorHAnsi"/>
          <w:rPrChange w:id="5" w:author="Renee Visser" w:date="2018-10-26T15:43:00Z">
            <w:rPr>
              <w:rFonts w:cstheme="minorHAnsi"/>
              <w:b/>
            </w:rPr>
          </w:rPrChange>
        </w:rPr>
        <w:t>part</w:t>
      </w:r>
      <w:r w:rsidR="00EF0821" w:rsidRPr="0017436F">
        <w:rPr>
          <w:rFonts w:cstheme="minorHAnsi"/>
          <w:rPrChange w:id="6" w:author="Renee Visser" w:date="2018-10-26T15:43:00Z">
            <w:rPr>
              <w:rFonts w:cstheme="minorHAnsi"/>
              <w:b/>
            </w:rPr>
          </w:rPrChange>
        </w:rPr>
        <w:t>icipating</w:t>
      </w:r>
      <w:r w:rsidRPr="0017436F">
        <w:rPr>
          <w:rFonts w:cstheme="minorHAnsi"/>
          <w:rPrChange w:id="7" w:author="Renee Visser" w:date="2018-10-26T15:43:00Z">
            <w:rPr>
              <w:rFonts w:cstheme="minorHAnsi"/>
              <w:b/>
            </w:rPr>
          </w:rPrChange>
        </w:rPr>
        <w:t xml:space="preserve"> in </w:t>
      </w:r>
      <w:r w:rsidR="00EF0821" w:rsidRPr="0017436F">
        <w:rPr>
          <w:rFonts w:cstheme="minorHAnsi"/>
          <w:rPrChange w:id="8" w:author="Renee Visser" w:date="2018-10-26T15:43:00Z">
            <w:rPr>
              <w:rFonts w:cstheme="minorHAnsi"/>
              <w:b/>
            </w:rPr>
          </w:rPrChange>
        </w:rPr>
        <w:t xml:space="preserve">ongoing </w:t>
      </w:r>
      <w:r w:rsidR="00EF0821" w:rsidRPr="0017436F">
        <w:rPr>
          <w:rFonts w:cstheme="minorHAnsi"/>
          <w:i/>
          <w:rPrChange w:id="9" w:author="Renee Visser" w:date="2018-10-26T15:43:00Z">
            <w:rPr>
              <w:rFonts w:cstheme="minorHAnsi"/>
              <w:b/>
              <w:i/>
            </w:rPr>
          </w:rPrChange>
        </w:rPr>
        <w:t>clinical</w:t>
      </w:r>
      <w:r w:rsidR="00EF0821" w:rsidRPr="0017436F">
        <w:rPr>
          <w:rFonts w:cstheme="minorHAnsi"/>
          <w:rPrChange w:id="10" w:author="Renee Visser" w:date="2018-10-26T15:43:00Z">
            <w:rPr>
              <w:rFonts w:cstheme="minorHAnsi"/>
              <w:b/>
            </w:rPr>
          </w:rPrChange>
        </w:rPr>
        <w:t xml:space="preserve"> studies</w:t>
      </w:r>
      <w:r w:rsidRPr="00185458">
        <w:rPr>
          <w:rFonts w:cstheme="minorHAnsi"/>
        </w:rPr>
        <w:t xml:space="preserve">, go to </w:t>
      </w:r>
      <w:hyperlink r:id="rId6" w:history="1">
        <w:r w:rsidRPr="00185458">
          <w:rPr>
            <w:rStyle w:val="Hyperlink"/>
            <w:rFonts w:cstheme="minorHAnsi"/>
          </w:rPr>
          <w:t>https://www.psypoli.nl/</w:t>
        </w:r>
      </w:hyperlink>
    </w:p>
    <w:p w:rsidR="003D2112" w:rsidRPr="00185458" w:rsidDel="00A25914" w:rsidRDefault="00EF0821">
      <w:pPr>
        <w:rPr>
          <w:del w:id="11" w:author="Renee Visser" w:date="2018-10-26T14:05:00Z"/>
          <w:rFonts w:cstheme="minorHAnsi"/>
        </w:rPr>
      </w:pPr>
      <w:del w:id="12" w:author="Renee Visser" w:date="2018-10-26T14:05:00Z">
        <w:r w:rsidRPr="00185458" w:rsidDel="00A25914">
          <w:rPr>
            <w:rFonts w:cstheme="minorHAnsi"/>
          </w:rPr>
          <w:delText>For other information about novel</w:delText>
        </w:r>
        <w:r w:rsidR="003D2112" w:rsidRPr="00185458" w:rsidDel="00A25914">
          <w:rPr>
            <w:rFonts w:cstheme="minorHAnsi"/>
          </w:rPr>
          <w:delText xml:space="preserve"> treatment</w:delText>
        </w:r>
        <w:r w:rsidRPr="00185458" w:rsidDel="00A25914">
          <w:rPr>
            <w:rFonts w:cstheme="minorHAnsi"/>
          </w:rPr>
          <w:delText>s for</w:delText>
        </w:r>
        <w:r w:rsidR="003D2112" w:rsidRPr="00185458" w:rsidDel="00A25914">
          <w:rPr>
            <w:rFonts w:cstheme="minorHAnsi"/>
          </w:rPr>
          <w:delText xml:space="preserve"> of anxiety- and stress disorders go to </w:delText>
        </w:r>
        <w:r w:rsidR="00AB36C6" w:rsidDel="00A25914">
          <w:fldChar w:fldCharType="begin"/>
        </w:r>
        <w:r w:rsidR="00AB36C6" w:rsidDel="00A25914">
          <w:delInstrText xml:space="preserve"> HYPERLINK "https://kindtclinics.com/" </w:delInstrText>
        </w:r>
        <w:r w:rsidR="00AB36C6" w:rsidDel="00A25914">
          <w:fldChar w:fldCharType="separate"/>
        </w:r>
        <w:r w:rsidRPr="00185458" w:rsidDel="00A25914">
          <w:rPr>
            <w:rStyle w:val="Hyperlink"/>
            <w:rFonts w:cstheme="minorHAnsi"/>
          </w:rPr>
          <w:delText>https://kindtclinics.com/</w:delText>
        </w:r>
        <w:r w:rsidR="00AB36C6" w:rsidDel="00A25914">
          <w:rPr>
            <w:rStyle w:val="Hyperlink"/>
            <w:rFonts w:cstheme="minorHAnsi"/>
          </w:rPr>
          <w:fldChar w:fldCharType="end"/>
        </w:r>
      </w:del>
    </w:p>
    <w:p w:rsidR="00AB36C6" w:rsidRDefault="003D2112">
      <w:pPr>
        <w:rPr>
          <w:ins w:id="13" w:author="Renee Visser" w:date="2018-10-26T15:43:00Z"/>
          <w:rFonts w:cstheme="minorHAnsi"/>
        </w:rPr>
      </w:pPr>
      <w:r w:rsidRPr="00185458">
        <w:rPr>
          <w:rFonts w:cstheme="minorHAnsi"/>
        </w:rPr>
        <w:t xml:space="preserve">For general questions, contact </w:t>
      </w:r>
    </w:p>
    <w:p w:rsidR="003D2112" w:rsidRPr="00185458" w:rsidDel="00AB36C6" w:rsidRDefault="00A25914">
      <w:pPr>
        <w:rPr>
          <w:del w:id="14" w:author="Renee Visser" w:date="2018-10-26T15:43:00Z"/>
          <w:rFonts w:cstheme="minorHAnsi"/>
        </w:rPr>
      </w:pPr>
      <w:ins w:id="15" w:author="Renee Visser" w:date="2018-10-26T14:05:00Z">
        <w:r>
          <w:rPr>
            <w:rFonts w:cstheme="minorHAnsi"/>
          </w:rPr>
          <w:t>aem</w:t>
        </w:r>
      </w:ins>
      <w:ins w:id="16" w:author="Renee Visser" w:date="2018-10-26T14:06:00Z">
        <w:r>
          <w:rPr>
            <w:rFonts w:cstheme="minorHAnsi"/>
          </w:rPr>
          <w:t>-lab-fmg@uva.nl</w:t>
        </w:r>
      </w:ins>
      <w:del w:id="17" w:author="Renee Visser" w:date="2018-10-26T14:06:00Z">
        <w:r w:rsidR="003D2112" w:rsidRPr="00185458" w:rsidDel="00A25914">
          <w:rPr>
            <w:rFonts w:cstheme="minorHAnsi"/>
          </w:rPr>
          <w:delText>….</w:delText>
        </w:r>
      </w:del>
    </w:p>
    <w:p w:rsidR="001F1F5D" w:rsidRDefault="001F1F5D" w:rsidP="00185458">
      <w:pPr>
        <w:spacing w:after="0" w:line="240" w:lineRule="auto"/>
        <w:rPr>
          <w:rFonts w:eastAsiaTheme="minorEastAsia" w:cstheme="minorHAnsi"/>
          <w:noProof/>
          <w:color w:val="000000"/>
          <w:lang w:eastAsia="en-GB"/>
        </w:rPr>
      </w:pPr>
      <w:bookmarkStart w:id="18" w:name="_GoBack"/>
      <w:bookmarkEnd w:id="18"/>
      <w:r>
        <w:rPr>
          <w:rFonts w:eastAsiaTheme="minorEastAsia" w:cstheme="minorHAnsi"/>
          <w:noProof/>
          <w:color w:val="000000"/>
          <w:lang w:eastAsia="en-GB"/>
        </w:rPr>
        <w:t>Amsterdam Emotional Memory Lab</w:t>
      </w:r>
    </w:p>
    <w:p w:rsidR="00185458" w:rsidRPr="00185458" w:rsidRDefault="00185458" w:rsidP="00185458">
      <w:pPr>
        <w:spacing w:after="0" w:line="240" w:lineRule="auto"/>
        <w:rPr>
          <w:rFonts w:eastAsiaTheme="minorEastAsia" w:cstheme="minorHAnsi"/>
          <w:noProof/>
          <w:color w:val="000000"/>
          <w:lang w:eastAsia="en-GB"/>
        </w:rPr>
      </w:pPr>
      <w:r w:rsidRPr="00185458">
        <w:rPr>
          <w:rFonts w:eastAsiaTheme="minorEastAsia" w:cstheme="minorHAnsi"/>
          <w:noProof/>
          <w:color w:val="000000"/>
          <w:lang w:eastAsia="en-GB"/>
        </w:rPr>
        <w:t>Department of Clinical Psychology</w:t>
      </w:r>
    </w:p>
    <w:p w:rsidR="00185458" w:rsidRPr="00185458" w:rsidRDefault="00185458" w:rsidP="00185458">
      <w:pPr>
        <w:spacing w:after="0" w:line="240" w:lineRule="auto"/>
        <w:rPr>
          <w:rFonts w:eastAsiaTheme="minorEastAsia" w:cstheme="minorHAnsi"/>
          <w:noProof/>
          <w:color w:val="000000"/>
          <w:lang w:eastAsia="en-GB"/>
        </w:rPr>
      </w:pPr>
      <w:r w:rsidRPr="00185458">
        <w:rPr>
          <w:rFonts w:eastAsiaTheme="minorEastAsia" w:cstheme="minorHAnsi"/>
          <w:noProof/>
          <w:color w:val="000000"/>
          <w:lang w:eastAsia="en-GB"/>
        </w:rPr>
        <w:t>University of Amsterdam</w:t>
      </w:r>
    </w:p>
    <w:p w:rsidR="00185458" w:rsidRPr="00185458" w:rsidRDefault="00185458" w:rsidP="00185458">
      <w:pPr>
        <w:spacing w:after="0" w:line="240" w:lineRule="auto"/>
        <w:rPr>
          <w:rFonts w:eastAsiaTheme="minorEastAsia" w:cstheme="minorHAnsi"/>
          <w:noProof/>
          <w:color w:val="000000"/>
          <w:lang w:val="nl-NL" w:eastAsia="en-GB"/>
        </w:rPr>
      </w:pPr>
      <w:r w:rsidRPr="00185458">
        <w:rPr>
          <w:rFonts w:eastAsiaTheme="minorEastAsia" w:cstheme="minorHAnsi"/>
          <w:bCs/>
          <w:noProof/>
          <w:color w:val="000000"/>
          <w:lang w:val="nl-NL" w:eastAsia="en-GB"/>
        </w:rPr>
        <w:t>Visitor address:</w:t>
      </w:r>
      <w:r w:rsidRPr="00185458">
        <w:rPr>
          <w:rFonts w:eastAsiaTheme="minorEastAsia" w:cstheme="minorHAnsi"/>
          <w:b/>
          <w:bCs/>
          <w:noProof/>
          <w:color w:val="000000"/>
          <w:lang w:val="nl-NL" w:eastAsia="en-GB"/>
        </w:rPr>
        <w:t> </w:t>
      </w:r>
      <w:r w:rsidRPr="00185458">
        <w:rPr>
          <w:rFonts w:eastAsiaTheme="minorEastAsia" w:cstheme="minorHAnsi"/>
          <w:noProof/>
          <w:color w:val="000000"/>
          <w:lang w:val="nl-NL" w:eastAsia="en-GB"/>
        </w:rPr>
        <w:t>RE</w:t>
      </w:r>
      <w:r>
        <w:rPr>
          <w:rFonts w:eastAsiaTheme="minorEastAsia" w:cstheme="minorHAnsi"/>
          <w:noProof/>
          <w:color w:val="000000"/>
          <w:lang w:val="nl-NL" w:eastAsia="en-GB"/>
        </w:rPr>
        <w:t>C G | Nieuwe Achtergracht 129-B</w:t>
      </w:r>
      <w:r w:rsidRPr="00185458">
        <w:rPr>
          <w:rFonts w:eastAsiaTheme="minorEastAsia" w:cstheme="minorHAnsi"/>
          <w:noProof/>
          <w:color w:val="000000"/>
          <w:lang w:val="nl-NL" w:eastAsia="en-GB"/>
        </w:rPr>
        <w:t>| Amsterdam | The Netherlands</w:t>
      </w:r>
    </w:p>
    <w:p w:rsidR="00185458" w:rsidRPr="00185458" w:rsidRDefault="00185458" w:rsidP="00185458">
      <w:pPr>
        <w:spacing w:after="0" w:line="240" w:lineRule="auto"/>
        <w:rPr>
          <w:rFonts w:eastAsiaTheme="minorEastAsia" w:cstheme="minorHAnsi"/>
          <w:noProof/>
          <w:color w:val="000000"/>
          <w:lang w:val="en-US" w:eastAsia="en-GB"/>
        </w:rPr>
      </w:pPr>
      <w:r w:rsidRPr="00185458">
        <w:rPr>
          <w:rFonts w:eastAsiaTheme="minorEastAsia" w:cstheme="minorHAnsi"/>
          <w:bCs/>
          <w:noProof/>
          <w:color w:val="000000"/>
          <w:lang w:val="en-US" w:eastAsia="en-GB"/>
        </w:rPr>
        <w:t>Postal address:</w:t>
      </w:r>
      <w:r w:rsidRPr="00185458">
        <w:rPr>
          <w:rFonts w:eastAsiaTheme="minorEastAsia" w:cstheme="minorHAnsi"/>
          <w:b/>
          <w:bCs/>
          <w:noProof/>
          <w:color w:val="000000"/>
          <w:lang w:val="en-US" w:eastAsia="en-GB"/>
        </w:rPr>
        <w:t> </w:t>
      </w:r>
      <w:r w:rsidRPr="00185458">
        <w:rPr>
          <w:rFonts w:eastAsiaTheme="minorEastAsia" w:cstheme="minorHAnsi"/>
          <w:noProof/>
          <w:color w:val="000000"/>
          <w:lang w:val="en-US" w:eastAsia="en-GB"/>
        </w:rPr>
        <w:t xml:space="preserve">Postbus 15933 | 1001 NK | Amsterdam </w:t>
      </w:r>
      <w:r w:rsidRPr="00185458">
        <w:rPr>
          <w:rFonts w:eastAsiaTheme="minorEastAsia" w:cstheme="minorHAnsi"/>
          <w:noProof/>
          <w:color w:val="000000"/>
          <w:lang w:eastAsia="en-GB"/>
        </w:rPr>
        <w:t>| The Netherlands</w:t>
      </w:r>
    </w:p>
    <w:p w:rsidR="00185458" w:rsidRPr="00185458" w:rsidRDefault="00185458">
      <w:pPr>
        <w:rPr>
          <w:rFonts w:cstheme="minorHAnsi"/>
        </w:rPr>
      </w:pPr>
    </w:p>
    <w:p w:rsidR="00616A18" w:rsidRPr="00185458" w:rsidRDefault="00616A18">
      <w:pPr>
        <w:rPr>
          <w:rFonts w:cstheme="minorHAnsi"/>
        </w:rPr>
      </w:pPr>
    </w:p>
    <w:sectPr w:rsidR="00616A18" w:rsidRPr="0018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D3"/>
    <w:rsid w:val="0017436F"/>
    <w:rsid w:val="00185458"/>
    <w:rsid w:val="001F1F5D"/>
    <w:rsid w:val="003D2112"/>
    <w:rsid w:val="00483D6B"/>
    <w:rsid w:val="00616A18"/>
    <w:rsid w:val="00801343"/>
    <w:rsid w:val="008522D3"/>
    <w:rsid w:val="00A25914"/>
    <w:rsid w:val="00AB36C6"/>
    <w:rsid w:val="00E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A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A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sypoli.nl/" TargetMode="External"/><Relationship Id="rId5" Type="http://schemas.openxmlformats.org/officeDocument/2006/relationships/hyperlink" Target="https://www.lab.uva.nl/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Visser</dc:creator>
  <cp:keywords/>
  <dc:description/>
  <cp:lastModifiedBy>Renee Visser</cp:lastModifiedBy>
  <cp:revision>8</cp:revision>
  <cp:lastPrinted>2018-10-26T11:15:00Z</cp:lastPrinted>
  <dcterms:created xsi:type="dcterms:W3CDTF">2018-10-16T07:39:00Z</dcterms:created>
  <dcterms:modified xsi:type="dcterms:W3CDTF">2018-10-26T13:43:00Z</dcterms:modified>
</cp:coreProperties>
</file>